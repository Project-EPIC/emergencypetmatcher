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961" w:rsidRPr="00100E6A" w:rsidRDefault="00F857A1"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Program Proposal</w:t>
      </w:r>
    </w:p>
    <w:p w:rsidR="00C72D8E" w:rsidRPr="00100E6A" w:rsidRDefault="001B616A"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Joanne White</w:t>
      </w:r>
    </w:p>
    <w:p w:rsidR="00F857A1" w:rsidRPr="00100E6A" w:rsidRDefault="00F857A1" w:rsidP="001B616A">
      <w:pPr>
        <w:spacing w:line="240" w:lineRule="auto"/>
        <w:jc w:val="center"/>
        <w:rPr>
          <w:rFonts w:ascii="Times New Roman" w:hAnsi="Times New Roman" w:cs="Times New Roman"/>
          <w:b/>
          <w:sz w:val="24"/>
          <w:szCs w:val="24"/>
        </w:rPr>
      </w:pPr>
      <w:r w:rsidRPr="00100E6A">
        <w:rPr>
          <w:rFonts w:ascii="Times New Roman" w:hAnsi="Times New Roman" w:cs="Times New Roman"/>
          <w:b/>
          <w:sz w:val="24"/>
          <w:szCs w:val="24"/>
        </w:rPr>
        <w:t>Supporting citizen-based community resilience during reconnaissance and recovery</w:t>
      </w:r>
    </w:p>
    <w:p w:rsidR="00F857A1" w:rsidRPr="00100E6A" w:rsidRDefault="00F857A1" w:rsidP="001C6A6B">
      <w:pPr>
        <w:spacing w:line="240" w:lineRule="auto"/>
        <w:rPr>
          <w:rFonts w:ascii="Times New Roman" w:hAnsi="Times New Roman" w:cs="Times New Roman"/>
          <w:sz w:val="24"/>
          <w:szCs w:val="24"/>
        </w:rPr>
      </w:pPr>
    </w:p>
    <w:p w:rsidR="00E05E79" w:rsidRPr="00100E6A" w:rsidRDefault="00744083" w:rsidP="00744083">
      <w:pPr>
        <w:spacing w:line="240" w:lineRule="auto"/>
        <w:rPr>
          <w:rFonts w:ascii="Times New Roman" w:hAnsi="Times New Roman" w:cs="Times New Roman"/>
          <w:sz w:val="24"/>
          <w:szCs w:val="24"/>
          <w:u w:val="single"/>
        </w:rPr>
      </w:pPr>
      <w:r w:rsidRPr="00100E6A">
        <w:rPr>
          <w:rFonts w:ascii="Times New Roman" w:hAnsi="Times New Roman" w:cs="Times New Roman"/>
          <w:sz w:val="24"/>
          <w:szCs w:val="24"/>
          <w:u w:val="single"/>
        </w:rPr>
        <w:t xml:space="preserve">1. </w:t>
      </w:r>
      <w:r w:rsidR="00E05E79" w:rsidRPr="00100E6A">
        <w:rPr>
          <w:rFonts w:ascii="Times New Roman" w:hAnsi="Times New Roman" w:cs="Times New Roman"/>
          <w:sz w:val="24"/>
          <w:szCs w:val="24"/>
          <w:u w:val="single"/>
        </w:rPr>
        <w:t>Statement of Purpose</w:t>
      </w:r>
    </w:p>
    <w:p w:rsidR="0014035C" w:rsidRPr="00100E6A" w:rsidRDefault="0014035C" w:rsidP="0014035C">
      <w:pPr>
        <w:spacing w:line="240" w:lineRule="auto"/>
        <w:rPr>
          <w:rFonts w:ascii="Times New Roman" w:hAnsi="Times New Roman" w:cs="Times New Roman"/>
          <w:sz w:val="24"/>
          <w:szCs w:val="24"/>
        </w:rPr>
      </w:pPr>
      <w:r w:rsidRPr="00100E6A">
        <w:rPr>
          <w:rFonts w:ascii="Times New Roman" w:hAnsi="Times New Roman" w:cs="Times New Roman"/>
          <w:sz w:val="24"/>
          <w:szCs w:val="24"/>
        </w:rPr>
        <w:t>Disaster, by scholars’ definition, occurs when an event bounded within time and space comes about due to either natural or man-made agents, resulting in losses and disruption to the social infrastructure</w:t>
      </w:r>
      <w:r w:rsidR="005760AF" w:rsidRPr="00100E6A">
        <w:rPr>
          <w:rFonts w:ascii="Times New Roman" w:hAnsi="Times New Roman" w:cs="Times New Roman"/>
          <w:sz w:val="24"/>
          <w:szCs w:val="24"/>
        </w:rPr>
        <w:t xml:space="preserve"> and built environment</w:t>
      </w:r>
      <w:r w:rsidRPr="00100E6A">
        <w:rPr>
          <w:rFonts w:ascii="Times New Roman" w:hAnsi="Times New Roman" w:cs="Times New Roman"/>
          <w:sz w:val="24"/>
          <w:szCs w:val="24"/>
        </w:rPr>
        <w:t xml:space="preserve"> of a society (Tierney, 2006; Dynes, 1976; Fritz, 1961). Sociologists have investigated the disaster domain and identified a range of social phenomena and behaviors that </w:t>
      </w:r>
      <w:r w:rsidR="00BD64EC" w:rsidRPr="00100E6A">
        <w:rPr>
          <w:rFonts w:ascii="Times New Roman" w:hAnsi="Times New Roman" w:cs="Times New Roman"/>
          <w:sz w:val="24"/>
          <w:szCs w:val="24"/>
        </w:rPr>
        <w:t xml:space="preserve">emerge </w:t>
      </w:r>
      <w:r w:rsidRPr="00100E6A">
        <w:rPr>
          <w:rFonts w:ascii="Times New Roman" w:hAnsi="Times New Roman" w:cs="Times New Roman"/>
          <w:sz w:val="24"/>
          <w:szCs w:val="24"/>
        </w:rPr>
        <w:t>during these times of mass emergency. Today, a</w:t>
      </w:r>
      <w:r w:rsidR="005760AF" w:rsidRPr="00100E6A">
        <w:rPr>
          <w:rFonts w:ascii="Times New Roman" w:hAnsi="Times New Roman" w:cs="Times New Roman"/>
          <w:sz w:val="24"/>
          <w:szCs w:val="24"/>
        </w:rPr>
        <w:t>n</w:t>
      </w:r>
      <w:r w:rsidRPr="00100E6A">
        <w:rPr>
          <w:rFonts w:ascii="Times New Roman" w:hAnsi="Times New Roman" w:cs="Times New Roman"/>
          <w:sz w:val="24"/>
          <w:szCs w:val="24"/>
        </w:rPr>
        <w:t xml:space="preserve"> aspect of these </w:t>
      </w:r>
      <w:r w:rsidR="00BD64EC" w:rsidRPr="00100E6A">
        <w:rPr>
          <w:rFonts w:ascii="Times New Roman" w:hAnsi="Times New Roman" w:cs="Times New Roman"/>
          <w:sz w:val="24"/>
          <w:szCs w:val="24"/>
        </w:rPr>
        <w:t xml:space="preserve">social </w:t>
      </w:r>
      <w:r w:rsidRPr="00100E6A">
        <w:rPr>
          <w:rFonts w:ascii="Times New Roman" w:hAnsi="Times New Roman" w:cs="Times New Roman"/>
          <w:sz w:val="24"/>
          <w:szCs w:val="24"/>
        </w:rPr>
        <w:t xml:space="preserve">behaviors includes the integration and role of </w:t>
      </w:r>
      <w:r w:rsidR="00BD64EC" w:rsidRPr="00100E6A">
        <w:rPr>
          <w:rFonts w:ascii="Times New Roman" w:hAnsi="Times New Roman" w:cs="Times New Roman"/>
          <w:sz w:val="24"/>
          <w:szCs w:val="24"/>
        </w:rPr>
        <w:t xml:space="preserve">information and </w:t>
      </w:r>
      <w:r w:rsidRPr="00100E6A">
        <w:rPr>
          <w:rFonts w:ascii="Times New Roman" w:hAnsi="Times New Roman" w:cs="Times New Roman"/>
          <w:sz w:val="24"/>
          <w:szCs w:val="24"/>
        </w:rPr>
        <w:t xml:space="preserve">communication technologies </w:t>
      </w:r>
      <w:r w:rsidR="00BD64EC" w:rsidRPr="00100E6A">
        <w:rPr>
          <w:rFonts w:ascii="Times New Roman" w:hAnsi="Times New Roman" w:cs="Times New Roman"/>
          <w:sz w:val="24"/>
          <w:szCs w:val="24"/>
        </w:rPr>
        <w:t xml:space="preserve">(ICT) </w:t>
      </w:r>
      <w:r w:rsidRPr="00100E6A">
        <w:rPr>
          <w:rFonts w:ascii="Times New Roman" w:hAnsi="Times New Roman" w:cs="Times New Roman"/>
          <w:sz w:val="24"/>
          <w:szCs w:val="24"/>
        </w:rPr>
        <w:t xml:space="preserve">such as social media. These social media provide a </w:t>
      </w:r>
      <w:proofErr w:type="gramStart"/>
      <w:r w:rsidRPr="00100E6A">
        <w:rPr>
          <w:rFonts w:ascii="Times New Roman" w:hAnsi="Times New Roman" w:cs="Times New Roman"/>
          <w:sz w:val="24"/>
          <w:szCs w:val="24"/>
        </w:rPr>
        <w:t xml:space="preserve">platform upon which </w:t>
      </w:r>
      <w:r w:rsidR="00E172B3" w:rsidRPr="00100E6A">
        <w:rPr>
          <w:rFonts w:ascii="Times New Roman" w:hAnsi="Times New Roman" w:cs="Times New Roman"/>
          <w:sz w:val="24"/>
          <w:szCs w:val="24"/>
        </w:rPr>
        <w:t>people</w:t>
      </w:r>
      <w:r w:rsidRPr="00100E6A">
        <w:rPr>
          <w:rFonts w:ascii="Times New Roman" w:hAnsi="Times New Roman" w:cs="Times New Roman"/>
          <w:sz w:val="24"/>
          <w:szCs w:val="24"/>
        </w:rPr>
        <w:t xml:space="preserve"> engage</w:t>
      </w:r>
      <w:r w:rsidR="00E172B3" w:rsidRPr="00100E6A">
        <w:rPr>
          <w:rFonts w:ascii="Times New Roman" w:hAnsi="Times New Roman" w:cs="Times New Roman"/>
          <w:sz w:val="24"/>
          <w:szCs w:val="24"/>
        </w:rPr>
        <w:t xml:space="preserve">—in some cases, from many parts of </w:t>
      </w:r>
      <w:r w:rsidRPr="00100E6A">
        <w:rPr>
          <w:rFonts w:ascii="Times New Roman" w:hAnsi="Times New Roman" w:cs="Times New Roman"/>
          <w:sz w:val="24"/>
          <w:szCs w:val="24"/>
        </w:rPr>
        <w:t>the world</w:t>
      </w:r>
      <w:r w:rsidR="00E172B3" w:rsidRPr="00100E6A">
        <w:rPr>
          <w:rFonts w:ascii="Times New Roman" w:hAnsi="Times New Roman" w:cs="Times New Roman"/>
          <w:sz w:val="24"/>
          <w:szCs w:val="24"/>
        </w:rPr>
        <w:t>—</w:t>
      </w:r>
      <w:r w:rsidRPr="00100E6A">
        <w:rPr>
          <w:rFonts w:ascii="Times New Roman" w:hAnsi="Times New Roman" w:cs="Times New Roman"/>
          <w:sz w:val="24"/>
          <w:szCs w:val="24"/>
        </w:rPr>
        <w:t>demanding</w:t>
      </w:r>
      <w:proofErr w:type="gramEnd"/>
      <w:r w:rsidRPr="00100E6A">
        <w:rPr>
          <w:rFonts w:ascii="Times New Roman" w:hAnsi="Times New Roman" w:cs="Times New Roman"/>
          <w:sz w:val="24"/>
          <w:szCs w:val="24"/>
        </w:rPr>
        <w:t>, sharing and producing information related to the disaster event.</w:t>
      </w:r>
    </w:p>
    <w:p w:rsidR="0014035C" w:rsidRPr="00100E6A" w:rsidRDefault="0014035C" w:rsidP="008723F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Faulkner (2001) identified six stages of a disaster event: Pre-event, </w:t>
      </w:r>
      <w:proofErr w:type="spellStart"/>
      <w:r w:rsidRPr="00100E6A">
        <w:rPr>
          <w:rFonts w:ascii="Times New Roman" w:hAnsi="Times New Roman" w:cs="Times New Roman"/>
          <w:sz w:val="24"/>
          <w:szCs w:val="24"/>
        </w:rPr>
        <w:t>Prodromal</w:t>
      </w:r>
      <w:proofErr w:type="spellEnd"/>
      <w:r w:rsidRPr="00100E6A">
        <w:rPr>
          <w:rFonts w:ascii="Times New Roman" w:hAnsi="Times New Roman" w:cs="Times New Roman"/>
          <w:sz w:val="24"/>
          <w:szCs w:val="24"/>
        </w:rPr>
        <w:t xml:space="preserve">, Emergency, Intermediate, Long-term (recovery) and Resolution. Project EPIC Colorado’s work to date has primarily focused on events taking place during the Emergency stage, when the crisis has hit and damage mitigation and immediate response are the main objectives. My proposed research program </w:t>
      </w:r>
      <w:r w:rsidR="00143C27" w:rsidRPr="00100E6A">
        <w:rPr>
          <w:rFonts w:ascii="Times New Roman" w:hAnsi="Times New Roman" w:cs="Times New Roman"/>
          <w:sz w:val="24"/>
          <w:szCs w:val="24"/>
        </w:rPr>
        <w:t xml:space="preserve">expands </w:t>
      </w:r>
      <w:r w:rsidRPr="00100E6A">
        <w:rPr>
          <w:rFonts w:ascii="Times New Roman" w:hAnsi="Times New Roman" w:cs="Times New Roman"/>
          <w:sz w:val="24"/>
          <w:szCs w:val="24"/>
        </w:rPr>
        <w:t>upon Project EPIC’s work</w:t>
      </w:r>
      <w:r w:rsidR="00143C27" w:rsidRPr="00100E6A">
        <w:rPr>
          <w:rFonts w:ascii="Times New Roman" w:hAnsi="Times New Roman" w:cs="Times New Roman"/>
          <w:sz w:val="24"/>
          <w:szCs w:val="24"/>
        </w:rPr>
        <w:t xml:space="preserve"> and</w:t>
      </w:r>
      <w:r w:rsidRPr="00100E6A">
        <w:rPr>
          <w:rFonts w:ascii="Times New Roman" w:hAnsi="Times New Roman" w:cs="Times New Roman"/>
          <w:sz w:val="24"/>
          <w:szCs w:val="24"/>
        </w:rPr>
        <w:t xml:space="preserve"> focus</w:t>
      </w:r>
      <w:r w:rsidR="00143C27" w:rsidRPr="00100E6A">
        <w:rPr>
          <w:rFonts w:ascii="Times New Roman" w:hAnsi="Times New Roman" w:cs="Times New Roman"/>
          <w:sz w:val="24"/>
          <w:szCs w:val="24"/>
        </w:rPr>
        <w:t>es</w:t>
      </w:r>
      <w:r w:rsidRPr="00100E6A">
        <w:rPr>
          <w:rFonts w:ascii="Times New Roman" w:hAnsi="Times New Roman" w:cs="Times New Roman"/>
          <w:sz w:val="24"/>
          <w:szCs w:val="24"/>
        </w:rPr>
        <w:t xml:space="preserve"> on the three stages which follow the Emergency stage: Intermediate, Long-term (recovery) and Resolution stages. During these three stages, we see a state of routine and normalcy restored to the affected area. Identification of lessons learned and the potential for improved preparedness for future crisis events are also </w:t>
      </w:r>
      <w:r w:rsidR="000F4A24" w:rsidRPr="00100E6A">
        <w:rPr>
          <w:rFonts w:ascii="Times New Roman" w:hAnsi="Times New Roman" w:cs="Times New Roman"/>
          <w:sz w:val="24"/>
          <w:szCs w:val="24"/>
        </w:rPr>
        <w:t>evident</w:t>
      </w:r>
      <w:r w:rsidRPr="00100E6A">
        <w:rPr>
          <w:rFonts w:ascii="Times New Roman" w:hAnsi="Times New Roman" w:cs="Times New Roman"/>
          <w:sz w:val="24"/>
          <w:szCs w:val="24"/>
        </w:rPr>
        <w:t xml:space="preserve"> here</w:t>
      </w:r>
      <w:r w:rsidR="005760AF" w:rsidRPr="00100E6A">
        <w:rPr>
          <w:rFonts w:ascii="Times New Roman" w:hAnsi="Times New Roman" w:cs="Times New Roman"/>
          <w:sz w:val="24"/>
          <w:szCs w:val="24"/>
        </w:rPr>
        <w:t>,</w:t>
      </w:r>
      <w:r w:rsidRPr="00100E6A">
        <w:rPr>
          <w:rFonts w:ascii="Times New Roman" w:hAnsi="Times New Roman" w:cs="Times New Roman"/>
          <w:sz w:val="24"/>
          <w:szCs w:val="24"/>
        </w:rPr>
        <w:t xml:space="preserve"> ultimately morphing into the Pre-event stage once more.</w:t>
      </w:r>
    </w:p>
    <w:p w:rsidR="009121C8" w:rsidRPr="00100E6A" w:rsidRDefault="009121C8" w:rsidP="008723FB">
      <w:pPr>
        <w:spacing w:line="240" w:lineRule="auto"/>
        <w:rPr>
          <w:rFonts w:ascii="Times New Roman" w:hAnsi="Times New Roman" w:cs="Times New Roman"/>
          <w:sz w:val="24"/>
          <w:szCs w:val="24"/>
        </w:rPr>
      </w:pPr>
      <w:r w:rsidRPr="00100E6A">
        <w:rPr>
          <w:rFonts w:ascii="Times New Roman" w:hAnsi="Times New Roman" w:cs="Times New Roman"/>
          <w:sz w:val="24"/>
          <w:szCs w:val="24"/>
        </w:rPr>
        <w:t>Disaster response teams have included public information officers (PIOs) for many years. These PIOs are charged with getting information to the public in times of hazard and crisis. Typically the best means of disseminating information to date has been to deal directly with traditional mainstream media outlets and reporters – they were the only ones who were able to access large numbers of people, quickly. Today, mainstream media remain a vital part of the communication strategy for PIO</w:t>
      </w:r>
      <w:r w:rsidR="00D3366F" w:rsidRPr="00100E6A">
        <w:rPr>
          <w:rFonts w:ascii="Times New Roman" w:hAnsi="Times New Roman" w:cs="Times New Roman"/>
          <w:sz w:val="24"/>
          <w:szCs w:val="24"/>
        </w:rPr>
        <w:t xml:space="preserve">s, however </w:t>
      </w:r>
      <w:r w:rsidRPr="00100E6A">
        <w:rPr>
          <w:rFonts w:ascii="Times New Roman" w:hAnsi="Times New Roman" w:cs="Times New Roman"/>
          <w:sz w:val="24"/>
          <w:szCs w:val="24"/>
        </w:rPr>
        <w:t>people are seeking more detailed, individually relevant information related to emergencies, and they seek that information online</w:t>
      </w:r>
      <w:r w:rsidR="00D3366F" w:rsidRPr="00100E6A">
        <w:rPr>
          <w:rFonts w:ascii="Times New Roman" w:hAnsi="Times New Roman" w:cs="Times New Roman"/>
          <w:sz w:val="24"/>
          <w:szCs w:val="24"/>
        </w:rPr>
        <w:t xml:space="preserve"> through</w:t>
      </w:r>
      <w:r w:rsidRPr="00100E6A">
        <w:rPr>
          <w:rFonts w:ascii="Times New Roman" w:hAnsi="Times New Roman" w:cs="Times New Roman"/>
          <w:sz w:val="24"/>
          <w:szCs w:val="24"/>
        </w:rPr>
        <w:t xml:space="preserve"> </w:t>
      </w:r>
      <w:r w:rsidR="00D3366F" w:rsidRPr="00100E6A">
        <w:rPr>
          <w:rFonts w:ascii="Times New Roman" w:hAnsi="Times New Roman" w:cs="Times New Roman"/>
          <w:sz w:val="24"/>
          <w:szCs w:val="24"/>
        </w:rPr>
        <w:t xml:space="preserve">blending mainstream media sources with </w:t>
      </w:r>
      <w:r w:rsidRPr="00100E6A">
        <w:rPr>
          <w:rFonts w:ascii="Times New Roman" w:hAnsi="Times New Roman" w:cs="Times New Roman"/>
          <w:sz w:val="24"/>
          <w:szCs w:val="24"/>
        </w:rPr>
        <w:t>social media channels.</w:t>
      </w:r>
      <w:r w:rsidR="00D3366F" w:rsidRPr="00100E6A">
        <w:rPr>
          <w:rFonts w:ascii="Times New Roman" w:hAnsi="Times New Roman" w:cs="Times New Roman"/>
          <w:sz w:val="24"/>
          <w:szCs w:val="24"/>
        </w:rPr>
        <w:t xml:space="preserve"> Additionally, the public actively engages by producing information, not just receiving it. They produce text, image and video-formatted information and post it in social media.</w:t>
      </w:r>
      <w:r w:rsidRPr="00100E6A">
        <w:rPr>
          <w:rFonts w:ascii="Times New Roman" w:hAnsi="Times New Roman" w:cs="Times New Roman"/>
          <w:sz w:val="24"/>
          <w:szCs w:val="24"/>
        </w:rPr>
        <w:t xml:space="preserve"> </w:t>
      </w:r>
      <w:r w:rsidR="00D3366F" w:rsidRPr="00100E6A">
        <w:rPr>
          <w:rFonts w:ascii="Times New Roman" w:hAnsi="Times New Roman" w:cs="Times New Roman"/>
          <w:sz w:val="24"/>
          <w:szCs w:val="24"/>
        </w:rPr>
        <w:t>People</w:t>
      </w:r>
      <w:r w:rsidRPr="00100E6A">
        <w:rPr>
          <w:rFonts w:ascii="Times New Roman" w:hAnsi="Times New Roman" w:cs="Times New Roman"/>
          <w:sz w:val="24"/>
          <w:szCs w:val="24"/>
        </w:rPr>
        <w:t xml:space="preserve"> </w:t>
      </w:r>
      <w:r w:rsidR="00D3366F" w:rsidRPr="00100E6A">
        <w:rPr>
          <w:rFonts w:ascii="Times New Roman" w:hAnsi="Times New Roman" w:cs="Times New Roman"/>
          <w:sz w:val="24"/>
          <w:szCs w:val="24"/>
        </w:rPr>
        <w:t xml:space="preserve">appear to </w:t>
      </w:r>
      <w:r w:rsidRPr="00100E6A">
        <w:rPr>
          <w:rFonts w:ascii="Times New Roman" w:hAnsi="Times New Roman" w:cs="Times New Roman"/>
          <w:sz w:val="24"/>
          <w:szCs w:val="24"/>
        </w:rPr>
        <w:t>use these two different types of media in complementary ways – to clarify, confirm</w:t>
      </w:r>
      <w:r w:rsidR="00D3366F" w:rsidRPr="00100E6A">
        <w:rPr>
          <w:rFonts w:ascii="Times New Roman" w:hAnsi="Times New Roman" w:cs="Times New Roman"/>
          <w:sz w:val="24"/>
          <w:szCs w:val="24"/>
        </w:rPr>
        <w:t>, correct</w:t>
      </w:r>
      <w:r w:rsidRPr="00100E6A">
        <w:rPr>
          <w:rFonts w:ascii="Times New Roman" w:hAnsi="Times New Roman" w:cs="Times New Roman"/>
          <w:sz w:val="24"/>
          <w:szCs w:val="24"/>
        </w:rPr>
        <w:t xml:space="preserve"> and consolidate information in order</w:t>
      </w:r>
      <w:r w:rsidR="00D3366F" w:rsidRPr="00100E6A">
        <w:rPr>
          <w:rFonts w:ascii="Times New Roman" w:hAnsi="Times New Roman" w:cs="Times New Roman"/>
          <w:sz w:val="24"/>
          <w:szCs w:val="24"/>
        </w:rPr>
        <w:t xml:space="preserve"> to ensure</w:t>
      </w:r>
      <w:r w:rsidRPr="00100E6A">
        <w:rPr>
          <w:rFonts w:ascii="Times New Roman" w:hAnsi="Times New Roman" w:cs="Times New Roman"/>
          <w:sz w:val="24"/>
          <w:szCs w:val="24"/>
        </w:rPr>
        <w:t xml:space="preserve"> they</w:t>
      </w:r>
      <w:r w:rsidR="00D3366F" w:rsidRPr="00100E6A">
        <w:rPr>
          <w:rFonts w:ascii="Times New Roman" w:hAnsi="Times New Roman" w:cs="Times New Roman"/>
          <w:sz w:val="24"/>
          <w:szCs w:val="24"/>
        </w:rPr>
        <w:t xml:space="preserve"> and their friends have the most up-to-</w:t>
      </w:r>
      <w:r w:rsidRPr="00100E6A">
        <w:rPr>
          <w:rFonts w:ascii="Times New Roman" w:hAnsi="Times New Roman" w:cs="Times New Roman"/>
          <w:sz w:val="24"/>
          <w:szCs w:val="24"/>
        </w:rPr>
        <w:t>date, correct</w:t>
      </w:r>
      <w:r w:rsidR="00D3366F" w:rsidRPr="00100E6A">
        <w:rPr>
          <w:rFonts w:ascii="Times New Roman" w:hAnsi="Times New Roman" w:cs="Times New Roman"/>
          <w:sz w:val="24"/>
          <w:szCs w:val="24"/>
        </w:rPr>
        <w:t xml:space="preserve"> and complete information available</w:t>
      </w:r>
      <w:r w:rsidR="00B754C5" w:rsidRPr="00100E6A">
        <w:rPr>
          <w:rFonts w:ascii="Times New Roman" w:hAnsi="Times New Roman" w:cs="Times New Roman"/>
          <w:sz w:val="24"/>
          <w:szCs w:val="24"/>
        </w:rPr>
        <w:t>.</w:t>
      </w:r>
    </w:p>
    <w:p w:rsidR="00982364" w:rsidRPr="00100E6A" w:rsidRDefault="00B754C5" w:rsidP="008723FB">
      <w:pPr>
        <w:spacing w:line="240" w:lineRule="auto"/>
        <w:rPr>
          <w:rFonts w:ascii="Times New Roman" w:hAnsi="Times New Roman" w:cs="Times New Roman"/>
          <w:sz w:val="24"/>
          <w:szCs w:val="24"/>
        </w:rPr>
      </w:pPr>
      <w:r w:rsidRPr="00100E6A">
        <w:rPr>
          <w:rFonts w:ascii="Times New Roman" w:hAnsi="Times New Roman" w:cs="Times New Roman"/>
          <w:sz w:val="24"/>
          <w:szCs w:val="24"/>
        </w:rPr>
        <w:t>As a result of this change of the public’s media consumption - and production - we can say that e</w:t>
      </w:r>
      <w:r w:rsidR="009121C8" w:rsidRPr="00100E6A">
        <w:rPr>
          <w:rFonts w:ascii="Times New Roman" w:hAnsi="Times New Roman" w:cs="Times New Roman"/>
          <w:sz w:val="24"/>
          <w:szCs w:val="24"/>
        </w:rPr>
        <w:t>very person using the social web has become “media”. If individuals carry a data-capable cell phone, they each have the ability to not just consume content at any time, but also to create it.</w:t>
      </w:r>
      <w:r w:rsidR="00982364" w:rsidRPr="00100E6A">
        <w:rPr>
          <w:rFonts w:ascii="Times New Roman" w:hAnsi="Times New Roman" w:cs="Times New Roman"/>
          <w:sz w:val="24"/>
          <w:szCs w:val="24"/>
        </w:rPr>
        <w:t xml:space="preserve"> This capacity </w:t>
      </w:r>
      <w:r w:rsidR="00846310" w:rsidRPr="00100E6A">
        <w:rPr>
          <w:rFonts w:ascii="Times New Roman" w:hAnsi="Times New Roman" w:cs="Times New Roman"/>
          <w:sz w:val="24"/>
          <w:szCs w:val="24"/>
        </w:rPr>
        <w:t>has</w:t>
      </w:r>
      <w:r w:rsidR="00982364" w:rsidRPr="00100E6A">
        <w:rPr>
          <w:rFonts w:ascii="Times New Roman" w:hAnsi="Times New Roman" w:cs="Times New Roman"/>
          <w:sz w:val="24"/>
          <w:szCs w:val="24"/>
        </w:rPr>
        <w:t xml:space="preserve"> been embraced by the public. Whatever the ‘event’, mediation and sharing of that mediated content has become an ever-present part of public life.</w:t>
      </w:r>
      <w:r w:rsidR="009121C8" w:rsidRPr="00100E6A">
        <w:rPr>
          <w:rFonts w:ascii="Times New Roman" w:hAnsi="Times New Roman" w:cs="Times New Roman"/>
          <w:sz w:val="24"/>
          <w:szCs w:val="24"/>
        </w:rPr>
        <w:t xml:space="preserve"> </w:t>
      </w:r>
    </w:p>
    <w:p w:rsidR="00D2303B" w:rsidRPr="00100E6A" w:rsidRDefault="00D2303B" w:rsidP="008723FB">
      <w:pPr>
        <w:spacing w:line="240" w:lineRule="auto"/>
        <w:rPr>
          <w:rFonts w:ascii="Times New Roman" w:hAnsi="Times New Roman" w:cs="Times New Roman"/>
          <w:sz w:val="24"/>
          <w:szCs w:val="24"/>
        </w:rPr>
      </w:pPr>
      <w:r w:rsidRPr="00100E6A">
        <w:rPr>
          <w:rFonts w:ascii="Times New Roman" w:hAnsi="Times New Roman" w:cs="Times New Roman"/>
          <w:sz w:val="24"/>
          <w:szCs w:val="24"/>
        </w:rPr>
        <w:lastRenderedPageBreak/>
        <w:t>These changes in the operation and presence of media have distinct impact on t</w:t>
      </w:r>
      <w:r w:rsidR="009121C8" w:rsidRPr="00100E6A">
        <w:rPr>
          <w:rFonts w:ascii="Times New Roman" w:hAnsi="Times New Roman" w:cs="Times New Roman"/>
          <w:sz w:val="24"/>
          <w:szCs w:val="24"/>
        </w:rPr>
        <w:t xml:space="preserve">he </w:t>
      </w:r>
      <w:r w:rsidRPr="00100E6A">
        <w:rPr>
          <w:rFonts w:ascii="Times New Roman" w:hAnsi="Times New Roman" w:cs="Times New Roman"/>
          <w:sz w:val="24"/>
          <w:szCs w:val="24"/>
        </w:rPr>
        <w:t xml:space="preserve">perceived </w:t>
      </w:r>
      <w:r w:rsidR="009121C8" w:rsidRPr="00100E6A">
        <w:rPr>
          <w:rFonts w:ascii="Times New Roman" w:hAnsi="Times New Roman" w:cs="Times New Roman"/>
          <w:sz w:val="24"/>
          <w:szCs w:val="24"/>
        </w:rPr>
        <w:t>control that</w:t>
      </w:r>
      <w:r w:rsidRPr="00100E6A">
        <w:rPr>
          <w:rFonts w:ascii="Times New Roman" w:hAnsi="Times New Roman" w:cs="Times New Roman"/>
          <w:sz w:val="24"/>
          <w:szCs w:val="24"/>
        </w:rPr>
        <w:t xml:space="preserve"> PIOs have</w:t>
      </w:r>
      <w:r w:rsidR="009121C8" w:rsidRPr="00100E6A">
        <w:rPr>
          <w:rFonts w:ascii="Times New Roman" w:hAnsi="Times New Roman" w:cs="Times New Roman"/>
          <w:sz w:val="24"/>
          <w:szCs w:val="24"/>
        </w:rPr>
        <w:t xml:space="preserve"> over</w:t>
      </w:r>
      <w:r w:rsidRPr="00100E6A">
        <w:rPr>
          <w:rFonts w:ascii="Times New Roman" w:hAnsi="Times New Roman" w:cs="Times New Roman"/>
          <w:sz w:val="24"/>
          <w:szCs w:val="24"/>
        </w:rPr>
        <w:t xml:space="preserve"> the dissemination of</w:t>
      </w:r>
      <w:r w:rsidR="009121C8" w:rsidRPr="00100E6A">
        <w:rPr>
          <w:rFonts w:ascii="Times New Roman" w:hAnsi="Times New Roman" w:cs="Times New Roman"/>
          <w:sz w:val="24"/>
          <w:szCs w:val="24"/>
        </w:rPr>
        <w:t xml:space="preserve"> information</w:t>
      </w:r>
      <w:r w:rsidRPr="00100E6A">
        <w:rPr>
          <w:rFonts w:ascii="Times New Roman" w:hAnsi="Times New Roman" w:cs="Times New Roman"/>
          <w:sz w:val="24"/>
          <w:szCs w:val="24"/>
        </w:rPr>
        <w:t xml:space="preserve"> which has been cleared for public release.</w:t>
      </w:r>
      <w:r w:rsidR="009121C8" w:rsidRPr="00100E6A">
        <w:rPr>
          <w:rFonts w:ascii="Times New Roman" w:hAnsi="Times New Roman" w:cs="Times New Roman"/>
          <w:sz w:val="24"/>
          <w:szCs w:val="24"/>
        </w:rPr>
        <w:t xml:space="preserve"> </w:t>
      </w:r>
      <w:r w:rsidR="000A34AA" w:rsidRPr="00100E6A">
        <w:rPr>
          <w:rFonts w:ascii="Times New Roman" w:hAnsi="Times New Roman" w:cs="Times New Roman"/>
          <w:sz w:val="24"/>
          <w:szCs w:val="24"/>
        </w:rPr>
        <w:t>It has been said that PIOs are able to use social media to deliver news release information directly to the public (</w:t>
      </w:r>
      <w:proofErr w:type="spellStart"/>
      <w:r w:rsidR="000A34AA" w:rsidRPr="00100E6A">
        <w:rPr>
          <w:rFonts w:ascii="Times New Roman" w:hAnsi="Times New Roman" w:cs="Times New Roman"/>
          <w:sz w:val="24"/>
          <w:szCs w:val="24"/>
        </w:rPr>
        <w:t>Latonero</w:t>
      </w:r>
      <w:proofErr w:type="spellEnd"/>
      <w:r w:rsidR="000A34AA" w:rsidRPr="00100E6A">
        <w:rPr>
          <w:rFonts w:ascii="Times New Roman" w:hAnsi="Times New Roman" w:cs="Times New Roman"/>
          <w:sz w:val="24"/>
          <w:szCs w:val="24"/>
        </w:rPr>
        <w:t xml:space="preserve"> and </w:t>
      </w:r>
      <w:proofErr w:type="spellStart"/>
      <w:r w:rsidR="000A34AA" w:rsidRPr="00100E6A">
        <w:rPr>
          <w:rFonts w:ascii="Times New Roman" w:hAnsi="Times New Roman" w:cs="Times New Roman"/>
          <w:sz w:val="24"/>
          <w:szCs w:val="24"/>
        </w:rPr>
        <w:t>Shklovski</w:t>
      </w:r>
      <w:proofErr w:type="spellEnd"/>
      <w:r w:rsidR="000A34AA" w:rsidRPr="00100E6A">
        <w:rPr>
          <w:rFonts w:ascii="Times New Roman" w:hAnsi="Times New Roman" w:cs="Times New Roman"/>
          <w:sz w:val="24"/>
          <w:szCs w:val="24"/>
        </w:rPr>
        <w:t xml:space="preserve"> 2011; Hughes and </w:t>
      </w:r>
      <w:proofErr w:type="spellStart"/>
      <w:r w:rsidR="000A34AA" w:rsidRPr="00100E6A">
        <w:rPr>
          <w:rFonts w:ascii="Times New Roman" w:hAnsi="Times New Roman" w:cs="Times New Roman"/>
          <w:sz w:val="24"/>
          <w:szCs w:val="24"/>
        </w:rPr>
        <w:t>Palen</w:t>
      </w:r>
      <w:proofErr w:type="spellEnd"/>
      <w:r w:rsidR="000A34AA" w:rsidRPr="00100E6A">
        <w:rPr>
          <w:rFonts w:ascii="Times New Roman" w:hAnsi="Times New Roman" w:cs="Times New Roman"/>
          <w:sz w:val="24"/>
          <w:szCs w:val="24"/>
        </w:rPr>
        <w:t xml:space="preserve"> </w:t>
      </w:r>
      <w:r w:rsidR="00A37629" w:rsidRPr="00100E6A">
        <w:rPr>
          <w:rFonts w:ascii="Times New Roman" w:hAnsi="Times New Roman" w:cs="Times New Roman"/>
          <w:sz w:val="24"/>
          <w:szCs w:val="24"/>
        </w:rPr>
        <w:t>in submission</w:t>
      </w:r>
      <w:r w:rsidR="000A34AA" w:rsidRPr="00100E6A">
        <w:rPr>
          <w:rFonts w:ascii="Times New Roman" w:hAnsi="Times New Roman" w:cs="Times New Roman"/>
          <w:sz w:val="24"/>
          <w:szCs w:val="24"/>
        </w:rPr>
        <w:t>), however as the public are usually first on the scene of a crisis, they are also becoming first to report on that crisis, making them news breakers through social media.</w:t>
      </w:r>
      <w:r w:rsidR="009121C8" w:rsidRPr="00100E6A">
        <w:rPr>
          <w:rFonts w:ascii="Times New Roman" w:hAnsi="Times New Roman" w:cs="Times New Roman"/>
          <w:sz w:val="24"/>
          <w:szCs w:val="24"/>
        </w:rPr>
        <w:t xml:space="preserve"> </w:t>
      </w:r>
    </w:p>
    <w:p w:rsidR="00513192" w:rsidRPr="00100E6A" w:rsidRDefault="009121C8" w:rsidP="008723FB">
      <w:pPr>
        <w:spacing w:line="240" w:lineRule="auto"/>
        <w:rPr>
          <w:rFonts w:ascii="Times New Roman" w:hAnsi="Times New Roman" w:cs="Times New Roman"/>
          <w:sz w:val="24"/>
          <w:szCs w:val="24"/>
        </w:rPr>
      </w:pPr>
      <w:r w:rsidRPr="00100E6A">
        <w:rPr>
          <w:rFonts w:ascii="Times New Roman" w:hAnsi="Times New Roman" w:cs="Times New Roman"/>
          <w:sz w:val="24"/>
          <w:szCs w:val="24"/>
        </w:rPr>
        <w:t>Whereas before PIOs were able to identify key media representatives and build relationships with them as gatekeepers to the wide audiences they wanted to</w:t>
      </w:r>
      <w:r w:rsidR="00D2303B" w:rsidRPr="00100E6A">
        <w:rPr>
          <w:rFonts w:ascii="Times New Roman" w:hAnsi="Times New Roman" w:cs="Times New Roman"/>
          <w:sz w:val="24"/>
          <w:szCs w:val="24"/>
        </w:rPr>
        <w:t xml:space="preserve"> access, today PIOs</w:t>
      </w:r>
      <w:r w:rsidRPr="00100E6A">
        <w:rPr>
          <w:rFonts w:ascii="Times New Roman" w:hAnsi="Times New Roman" w:cs="Times New Roman"/>
          <w:sz w:val="24"/>
          <w:szCs w:val="24"/>
        </w:rPr>
        <w:t xml:space="preserve"> are faced with the difficult task of disseminating a message and building relationships with the full audience in fragmented ways</w:t>
      </w:r>
      <w:r w:rsidR="00A37629" w:rsidRPr="00100E6A">
        <w:rPr>
          <w:rFonts w:ascii="Times New Roman" w:hAnsi="Times New Roman" w:cs="Times New Roman"/>
          <w:sz w:val="24"/>
          <w:szCs w:val="24"/>
        </w:rPr>
        <w:t xml:space="preserve"> (Hughes and </w:t>
      </w:r>
      <w:proofErr w:type="spellStart"/>
      <w:r w:rsidR="00A37629" w:rsidRPr="00100E6A">
        <w:rPr>
          <w:rFonts w:ascii="Times New Roman" w:hAnsi="Times New Roman" w:cs="Times New Roman"/>
          <w:sz w:val="24"/>
          <w:szCs w:val="24"/>
        </w:rPr>
        <w:t>Palen</w:t>
      </w:r>
      <w:proofErr w:type="spellEnd"/>
      <w:r w:rsidR="00A37629" w:rsidRPr="00100E6A">
        <w:rPr>
          <w:rFonts w:ascii="Times New Roman" w:hAnsi="Times New Roman" w:cs="Times New Roman"/>
          <w:sz w:val="24"/>
          <w:szCs w:val="24"/>
        </w:rPr>
        <w:t>, submitted)</w:t>
      </w:r>
      <w:r w:rsidRPr="00100E6A">
        <w:rPr>
          <w:rFonts w:ascii="Times New Roman" w:hAnsi="Times New Roman" w:cs="Times New Roman"/>
          <w:sz w:val="24"/>
          <w:szCs w:val="24"/>
        </w:rPr>
        <w:t xml:space="preserve">. </w:t>
      </w:r>
      <w:r w:rsidR="00A37629" w:rsidRPr="00100E6A">
        <w:rPr>
          <w:rFonts w:ascii="Times New Roman" w:hAnsi="Times New Roman" w:cs="Times New Roman"/>
          <w:sz w:val="24"/>
          <w:szCs w:val="24"/>
        </w:rPr>
        <w:t xml:space="preserve">Through my work within Project EPIC during the </w:t>
      </w:r>
      <w:proofErr w:type="spellStart"/>
      <w:r w:rsidR="00A37629" w:rsidRPr="00100E6A">
        <w:rPr>
          <w:rFonts w:ascii="Times New Roman" w:hAnsi="Times New Roman" w:cs="Times New Roman"/>
          <w:sz w:val="24"/>
          <w:szCs w:val="24"/>
        </w:rPr>
        <w:t>Boulderfire</w:t>
      </w:r>
      <w:proofErr w:type="spellEnd"/>
      <w:r w:rsidR="00A37629" w:rsidRPr="00100E6A">
        <w:rPr>
          <w:rFonts w:ascii="Times New Roman" w:hAnsi="Times New Roman" w:cs="Times New Roman"/>
          <w:sz w:val="24"/>
          <w:szCs w:val="24"/>
        </w:rPr>
        <w:t xml:space="preserve"> roundtable discussion and </w:t>
      </w:r>
      <w:r w:rsidR="00A2012B" w:rsidRPr="00100E6A">
        <w:rPr>
          <w:rFonts w:ascii="Times New Roman" w:hAnsi="Times New Roman" w:cs="Times New Roman"/>
          <w:sz w:val="24"/>
          <w:szCs w:val="24"/>
        </w:rPr>
        <w:t xml:space="preserve">the recent participant design workshop I have listened to some concerns of PIOs related to monitoring and producing content in social media on top of their already heavy load of communication demands. </w:t>
      </w:r>
      <w:r w:rsidRPr="00100E6A">
        <w:rPr>
          <w:rFonts w:ascii="Times New Roman" w:hAnsi="Times New Roman" w:cs="Times New Roman"/>
          <w:sz w:val="24"/>
          <w:szCs w:val="24"/>
        </w:rPr>
        <w:t>Th</w:t>
      </w:r>
      <w:r w:rsidR="00A2012B" w:rsidRPr="00100E6A">
        <w:rPr>
          <w:rFonts w:ascii="Times New Roman" w:hAnsi="Times New Roman" w:cs="Times New Roman"/>
          <w:sz w:val="24"/>
          <w:szCs w:val="24"/>
        </w:rPr>
        <w:t>e need to do all of it, and do it well</w:t>
      </w:r>
      <w:r w:rsidRPr="00100E6A">
        <w:rPr>
          <w:rFonts w:ascii="Times New Roman" w:hAnsi="Times New Roman" w:cs="Times New Roman"/>
          <w:sz w:val="24"/>
          <w:szCs w:val="24"/>
        </w:rPr>
        <w:t xml:space="preserve"> is almost impossible to comprehend</w:t>
      </w:r>
      <w:r w:rsidR="00D2303B" w:rsidRPr="00100E6A">
        <w:rPr>
          <w:rFonts w:ascii="Times New Roman" w:hAnsi="Times New Roman" w:cs="Times New Roman"/>
          <w:sz w:val="24"/>
          <w:szCs w:val="24"/>
        </w:rPr>
        <w:t xml:space="preserve"> within the disruption and mass communication demands of an emergency</w:t>
      </w:r>
      <w:r w:rsidRPr="00100E6A">
        <w:rPr>
          <w:rFonts w:ascii="Times New Roman" w:hAnsi="Times New Roman" w:cs="Times New Roman"/>
          <w:sz w:val="24"/>
          <w:szCs w:val="24"/>
        </w:rPr>
        <w:t xml:space="preserve">. </w:t>
      </w:r>
    </w:p>
    <w:p w:rsidR="00513192" w:rsidRPr="00100E6A" w:rsidRDefault="00513192" w:rsidP="008723F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Successful communication of timely, correct information to the public is </w:t>
      </w:r>
      <w:proofErr w:type="gramStart"/>
      <w:r w:rsidRPr="00100E6A">
        <w:rPr>
          <w:rFonts w:ascii="Times New Roman" w:hAnsi="Times New Roman" w:cs="Times New Roman"/>
          <w:sz w:val="24"/>
          <w:szCs w:val="24"/>
        </w:rPr>
        <w:t>key</w:t>
      </w:r>
      <w:proofErr w:type="gramEnd"/>
      <w:r w:rsidRPr="00100E6A">
        <w:rPr>
          <w:rFonts w:ascii="Times New Roman" w:hAnsi="Times New Roman" w:cs="Times New Roman"/>
          <w:sz w:val="24"/>
          <w:szCs w:val="24"/>
        </w:rPr>
        <w:t xml:space="preserve"> at all stages of a hazard event, with the possibility that this communication can actually mitigate the event. </w:t>
      </w:r>
      <w:proofErr w:type="gramStart"/>
      <w:r w:rsidRPr="00100E6A">
        <w:rPr>
          <w:rFonts w:ascii="Times New Roman" w:hAnsi="Times New Roman" w:cs="Times New Roman"/>
          <w:sz w:val="24"/>
          <w:szCs w:val="24"/>
        </w:rPr>
        <w:t xml:space="preserve">For example, </w:t>
      </w:r>
      <w:r w:rsidR="009121C8" w:rsidRPr="00100E6A">
        <w:rPr>
          <w:rFonts w:ascii="Times New Roman" w:hAnsi="Times New Roman" w:cs="Times New Roman"/>
          <w:sz w:val="24"/>
          <w:szCs w:val="24"/>
        </w:rPr>
        <w:t>Faulkner (2001) states that the role of media in disaster mana</w:t>
      </w:r>
      <w:r w:rsidRPr="00100E6A">
        <w:rPr>
          <w:rFonts w:ascii="Times New Roman" w:hAnsi="Times New Roman" w:cs="Times New Roman"/>
          <w:sz w:val="24"/>
          <w:szCs w:val="24"/>
        </w:rPr>
        <w:t>gement strategies could</w:t>
      </w:r>
      <w:r w:rsidR="009121C8" w:rsidRPr="00100E6A">
        <w:rPr>
          <w:rFonts w:ascii="Times New Roman" w:hAnsi="Times New Roman" w:cs="Times New Roman"/>
          <w:sz w:val="24"/>
          <w:szCs w:val="24"/>
        </w:rPr>
        <w:t xml:space="preserve"> make the difference between “whether or not a difficult situation evolves into a dis</w:t>
      </w:r>
      <w:r w:rsidRPr="00100E6A">
        <w:rPr>
          <w:rFonts w:ascii="Times New Roman" w:hAnsi="Times New Roman" w:cs="Times New Roman"/>
          <w:sz w:val="24"/>
          <w:szCs w:val="24"/>
        </w:rPr>
        <w:t>aster” (p. 141).</w:t>
      </w:r>
      <w:proofErr w:type="gramEnd"/>
      <w:r w:rsidRPr="00100E6A">
        <w:rPr>
          <w:rFonts w:ascii="Times New Roman" w:hAnsi="Times New Roman" w:cs="Times New Roman"/>
          <w:sz w:val="24"/>
          <w:szCs w:val="24"/>
        </w:rPr>
        <w:t xml:space="preserve"> </w:t>
      </w:r>
    </w:p>
    <w:p w:rsidR="009121C8" w:rsidRPr="00100E6A" w:rsidRDefault="00513192" w:rsidP="008723FB">
      <w:pPr>
        <w:spacing w:line="240" w:lineRule="auto"/>
        <w:rPr>
          <w:rFonts w:ascii="Times New Roman" w:hAnsi="Times New Roman" w:cs="Times New Roman"/>
          <w:sz w:val="24"/>
          <w:szCs w:val="24"/>
        </w:rPr>
      </w:pPr>
      <w:r w:rsidRPr="00100E6A">
        <w:rPr>
          <w:rFonts w:ascii="Times New Roman" w:hAnsi="Times New Roman" w:cs="Times New Roman"/>
          <w:sz w:val="24"/>
          <w:szCs w:val="24"/>
        </w:rPr>
        <w:t>Increasing access to communication</w:t>
      </w:r>
      <w:r w:rsidR="00EA1F76" w:rsidRPr="00100E6A">
        <w:rPr>
          <w:rFonts w:ascii="Times New Roman" w:hAnsi="Times New Roman" w:cs="Times New Roman"/>
          <w:sz w:val="24"/>
          <w:szCs w:val="24"/>
        </w:rPr>
        <w:t xml:space="preserve"> during a hazard event does not only have positive potential. </w:t>
      </w:r>
      <w:r w:rsidRPr="00100E6A">
        <w:rPr>
          <w:rFonts w:ascii="Times New Roman" w:hAnsi="Times New Roman" w:cs="Times New Roman"/>
          <w:sz w:val="24"/>
          <w:szCs w:val="24"/>
        </w:rPr>
        <w:t>Faulkner</w:t>
      </w:r>
      <w:r w:rsidR="009121C8" w:rsidRPr="00100E6A">
        <w:rPr>
          <w:rFonts w:ascii="Times New Roman" w:hAnsi="Times New Roman" w:cs="Times New Roman"/>
          <w:sz w:val="24"/>
          <w:szCs w:val="24"/>
        </w:rPr>
        <w:t xml:space="preserve"> </w:t>
      </w:r>
      <w:r w:rsidR="00EA1F76" w:rsidRPr="00100E6A">
        <w:rPr>
          <w:rFonts w:ascii="Times New Roman" w:hAnsi="Times New Roman" w:cs="Times New Roman"/>
          <w:sz w:val="24"/>
          <w:szCs w:val="24"/>
        </w:rPr>
        <w:t xml:space="preserve">(2001) also </w:t>
      </w:r>
      <w:r w:rsidR="009121C8" w:rsidRPr="00100E6A">
        <w:rPr>
          <w:rFonts w:ascii="Times New Roman" w:hAnsi="Times New Roman" w:cs="Times New Roman"/>
          <w:sz w:val="24"/>
          <w:szCs w:val="24"/>
        </w:rPr>
        <w:t>asserts that media can hinder recovery rather than improve it t</w:t>
      </w:r>
      <w:r w:rsidR="00EA1F76" w:rsidRPr="00100E6A">
        <w:rPr>
          <w:rFonts w:ascii="Times New Roman" w:hAnsi="Times New Roman" w:cs="Times New Roman"/>
          <w:sz w:val="24"/>
          <w:szCs w:val="24"/>
        </w:rPr>
        <w:t>hrough spreading misinformation. He</w:t>
      </w:r>
      <w:r w:rsidR="009121C8" w:rsidRPr="00100E6A">
        <w:rPr>
          <w:rFonts w:ascii="Times New Roman" w:hAnsi="Times New Roman" w:cs="Times New Roman"/>
          <w:sz w:val="24"/>
          <w:szCs w:val="24"/>
        </w:rPr>
        <w:t xml:space="preserve"> </w:t>
      </w:r>
      <w:r w:rsidR="00EA1F76" w:rsidRPr="00100E6A">
        <w:rPr>
          <w:rFonts w:ascii="Times New Roman" w:hAnsi="Times New Roman" w:cs="Times New Roman"/>
          <w:sz w:val="24"/>
          <w:szCs w:val="24"/>
        </w:rPr>
        <w:t>points</w:t>
      </w:r>
      <w:r w:rsidR="009121C8" w:rsidRPr="00100E6A">
        <w:rPr>
          <w:rFonts w:ascii="Times New Roman" w:hAnsi="Times New Roman" w:cs="Times New Roman"/>
          <w:sz w:val="24"/>
          <w:szCs w:val="24"/>
        </w:rPr>
        <w:t xml:space="preserve"> to the Andover, Kansas tornado disaster </w:t>
      </w:r>
      <w:r w:rsidR="00EA1F76" w:rsidRPr="00100E6A">
        <w:rPr>
          <w:rFonts w:ascii="Times New Roman" w:hAnsi="Times New Roman" w:cs="Times New Roman"/>
          <w:sz w:val="24"/>
          <w:szCs w:val="24"/>
        </w:rPr>
        <w:t>of 1991 in which 54 tornadoes crossed six Midwestern states, causing 24 deaths and more than 200 injuries (M</w:t>
      </w:r>
      <w:r w:rsidR="00E63D98" w:rsidRPr="00100E6A">
        <w:rPr>
          <w:rFonts w:ascii="Times New Roman" w:hAnsi="Times New Roman" w:cs="Times New Roman"/>
          <w:sz w:val="24"/>
          <w:szCs w:val="24"/>
        </w:rPr>
        <w:t xml:space="preserve">orbidity and </w:t>
      </w:r>
      <w:r w:rsidR="00EA1F76" w:rsidRPr="00100E6A">
        <w:rPr>
          <w:rFonts w:ascii="Times New Roman" w:hAnsi="Times New Roman" w:cs="Times New Roman"/>
          <w:sz w:val="24"/>
          <w:szCs w:val="24"/>
        </w:rPr>
        <w:t>M</w:t>
      </w:r>
      <w:r w:rsidR="00E63D98" w:rsidRPr="00100E6A">
        <w:rPr>
          <w:rFonts w:ascii="Times New Roman" w:hAnsi="Times New Roman" w:cs="Times New Roman"/>
          <w:sz w:val="24"/>
          <w:szCs w:val="24"/>
        </w:rPr>
        <w:t xml:space="preserve">ortality </w:t>
      </w:r>
      <w:r w:rsidR="00EA1F76" w:rsidRPr="00100E6A">
        <w:rPr>
          <w:rFonts w:ascii="Times New Roman" w:hAnsi="Times New Roman" w:cs="Times New Roman"/>
          <w:sz w:val="24"/>
          <w:szCs w:val="24"/>
        </w:rPr>
        <w:t>W</w:t>
      </w:r>
      <w:r w:rsidR="00E63D98" w:rsidRPr="00100E6A">
        <w:rPr>
          <w:rFonts w:ascii="Times New Roman" w:hAnsi="Times New Roman" w:cs="Times New Roman"/>
          <w:sz w:val="24"/>
          <w:szCs w:val="24"/>
        </w:rPr>
        <w:t xml:space="preserve">eekly </w:t>
      </w:r>
      <w:r w:rsidR="00EA1F76" w:rsidRPr="00100E6A">
        <w:rPr>
          <w:rFonts w:ascii="Times New Roman" w:hAnsi="Times New Roman" w:cs="Times New Roman"/>
          <w:sz w:val="24"/>
          <w:szCs w:val="24"/>
        </w:rPr>
        <w:t>R</w:t>
      </w:r>
      <w:r w:rsidR="00E63D98" w:rsidRPr="00100E6A">
        <w:rPr>
          <w:rFonts w:ascii="Times New Roman" w:hAnsi="Times New Roman" w:cs="Times New Roman"/>
          <w:sz w:val="24"/>
          <w:szCs w:val="24"/>
        </w:rPr>
        <w:t>eport</w:t>
      </w:r>
      <w:r w:rsidR="00EA1F76" w:rsidRPr="00100E6A">
        <w:rPr>
          <w:rFonts w:ascii="Times New Roman" w:hAnsi="Times New Roman" w:cs="Times New Roman"/>
          <w:sz w:val="24"/>
          <w:szCs w:val="24"/>
        </w:rPr>
        <w:t>, 1992). When the tornado which reached Andover arrived, the town’s only warning siren failed, however a post</w:t>
      </w:r>
      <w:r w:rsidR="00E63D98" w:rsidRPr="00100E6A">
        <w:rPr>
          <w:rFonts w:ascii="Times New Roman" w:hAnsi="Times New Roman" w:cs="Times New Roman"/>
          <w:sz w:val="24"/>
          <w:szCs w:val="24"/>
        </w:rPr>
        <w:t>-</w:t>
      </w:r>
      <w:r w:rsidR="00EA1F76" w:rsidRPr="00100E6A">
        <w:rPr>
          <w:rFonts w:ascii="Times New Roman" w:hAnsi="Times New Roman" w:cs="Times New Roman"/>
          <w:sz w:val="24"/>
          <w:szCs w:val="24"/>
        </w:rPr>
        <w:t>storm survey conducted by the local health department, the Kansas Dept. of Health and Environment, The American Red Cross and CDC identified that over 70 per cent of the township were made aware of the impending hazard through official sources</w:t>
      </w:r>
      <w:r w:rsidR="007218B7" w:rsidRPr="00100E6A">
        <w:rPr>
          <w:rFonts w:ascii="Times New Roman" w:hAnsi="Times New Roman" w:cs="Times New Roman"/>
          <w:sz w:val="24"/>
          <w:szCs w:val="24"/>
        </w:rPr>
        <w:t>, and through visual indications of the funnel’s approach</w:t>
      </w:r>
      <w:r w:rsidR="00EA1F76" w:rsidRPr="00100E6A">
        <w:rPr>
          <w:rFonts w:ascii="Times New Roman" w:hAnsi="Times New Roman" w:cs="Times New Roman"/>
          <w:sz w:val="24"/>
          <w:szCs w:val="24"/>
        </w:rPr>
        <w:t xml:space="preserve">. </w:t>
      </w:r>
      <w:r w:rsidR="007218B7" w:rsidRPr="00100E6A">
        <w:rPr>
          <w:rFonts w:ascii="Times New Roman" w:hAnsi="Times New Roman" w:cs="Times New Roman"/>
          <w:sz w:val="24"/>
          <w:szCs w:val="24"/>
        </w:rPr>
        <w:t>Even so</w:t>
      </w:r>
      <w:r w:rsidR="00EA1F76" w:rsidRPr="00100E6A">
        <w:rPr>
          <w:rFonts w:ascii="Times New Roman" w:hAnsi="Times New Roman" w:cs="Times New Roman"/>
          <w:sz w:val="24"/>
          <w:szCs w:val="24"/>
        </w:rPr>
        <w:t>, Faulkner reports that 20 percent of emergen</w:t>
      </w:r>
      <w:r w:rsidR="009121C8" w:rsidRPr="00100E6A">
        <w:rPr>
          <w:rFonts w:ascii="Times New Roman" w:hAnsi="Times New Roman" w:cs="Times New Roman"/>
          <w:sz w:val="24"/>
          <w:szCs w:val="24"/>
        </w:rPr>
        <w:t>cy operation center staff time was taken up with media damage control rather than conveying accurate and timely information.</w:t>
      </w:r>
    </w:p>
    <w:p w:rsidR="00E45EBD" w:rsidRPr="00100E6A" w:rsidRDefault="009B31A7"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Research has shown that </w:t>
      </w:r>
      <w:r w:rsidR="00AC2540" w:rsidRPr="00100E6A">
        <w:rPr>
          <w:rFonts w:ascii="Times New Roman" w:hAnsi="Times New Roman" w:cs="Times New Roman"/>
          <w:sz w:val="24"/>
          <w:szCs w:val="24"/>
        </w:rPr>
        <w:t xml:space="preserve">following the immediate attention given to a disaster event by media, the number and frequency of stories drops markedly (Singer and </w:t>
      </w:r>
      <w:proofErr w:type="spellStart"/>
      <w:r w:rsidR="00AC2540" w:rsidRPr="00100E6A">
        <w:rPr>
          <w:rFonts w:ascii="Times New Roman" w:hAnsi="Times New Roman" w:cs="Times New Roman"/>
          <w:sz w:val="24"/>
          <w:szCs w:val="24"/>
        </w:rPr>
        <w:t>Endreny</w:t>
      </w:r>
      <w:proofErr w:type="spellEnd"/>
      <w:r w:rsidR="00AC2540" w:rsidRPr="00100E6A">
        <w:rPr>
          <w:rFonts w:ascii="Times New Roman" w:hAnsi="Times New Roman" w:cs="Times New Roman"/>
          <w:sz w:val="24"/>
          <w:szCs w:val="24"/>
        </w:rPr>
        <w:t>, 1993</w:t>
      </w:r>
      <w:r w:rsidR="008659CC" w:rsidRPr="00100E6A">
        <w:rPr>
          <w:rFonts w:ascii="Times New Roman" w:hAnsi="Times New Roman" w:cs="Times New Roman"/>
          <w:sz w:val="24"/>
          <w:szCs w:val="24"/>
        </w:rPr>
        <w:t>; Wei, Zhao and Liang, 2009</w:t>
      </w:r>
      <w:r w:rsidR="00AC2540" w:rsidRPr="00100E6A">
        <w:rPr>
          <w:rFonts w:ascii="Times New Roman" w:hAnsi="Times New Roman" w:cs="Times New Roman"/>
          <w:sz w:val="24"/>
          <w:szCs w:val="24"/>
        </w:rPr>
        <w:t xml:space="preserve">). For example, Gould (1998) found that then number of stories related to the </w:t>
      </w:r>
      <w:r w:rsidR="008659CC" w:rsidRPr="00100E6A">
        <w:rPr>
          <w:rFonts w:ascii="Times New Roman" w:hAnsi="Times New Roman" w:cs="Times New Roman"/>
          <w:sz w:val="24"/>
          <w:szCs w:val="24"/>
        </w:rPr>
        <w:t xml:space="preserve">1994 </w:t>
      </w:r>
      <w:r w:rsidR="00AC2540" w:rsidRPr="00100E6A">
        <w:rPr>
          <w:rFonts w:ascii="Times New Roman" w:hAnsi="Times New Roman" w:cs="Times New Roman"/>
          <w:sz w:val="24"/>
          <w:szCs w:val="24"/>
        </w:rPr>
        <w:t>Northridge earthquake had dropped by half by the third day, arguably limiting the amount of information people still needed in the area, From my experience, t</w:t>
      </w:r>
      <w:r w:rsidR="009121C8" w:rsidRPr="00100E6A">
        <w:rPr>
          <w:rFonts w:ascii="Times New Roman" w:hAnsi="Times New Roman" w:cs="Times New Roman"/>
          <w:sz w:val="24"/>
          <w:szCs w:val="24"/>
        </w:rPr>
        <w:t xml:space="preserve">he nature of the mainstream media news </w:t>
      </w:r>
      <w:r w:rsidR="00E63D98" w:rsidRPr="00100E6A">
        <w:rPr>
          <w:rFonts w:ascii="Times New Roman" w:hAnsi="Times New Roman" w:cs="Times New Roman"/>
          <w:sz w:val="24"/>
          <w:szCs w:val="24"/>
        </w:rPr>
        <w:t xml:space="preserve">business </w:t>
      </w:r>
      <w:r w:rsidR="009121C8" w:rsidRPr="00100E6A">
        <w:rPr>
          <w:rFonts w:ascii="Times New Roman" w:hAnsi="Times New Roman" w:cs="Times New Roman"/>
          <w:sz w:val="24"/>
          <w:szCs w:val="24"/>
        </w:rPr>
        <w:t>model</w:t>
      </w:r>
      <w:r w:rsidR="00AC2540" w:rsidRPr="00100E6A">
        <w:rPr>
          <w:rFonts w:ascii="Times New Roman" w:hAnsi="Times New Roman" w:cs="Times New Roman"/>
          <w:sz w:val="24"/>
          <w:szCs w:val="24"/>
        </w:rPr>
        <w:t xml:space="preserve"> which requires news to be immediate and pressing</w:t>
      </w:r>
      <w:r w:rsidR="009121C8" w:rsidRPr="00100E6A">
        <w:rPr>
          <w:rFonts w:ascii="Times New Roman" w:hAnsi="Times New Roman" w:cs="Times New Roman"/>
          <w:sz w:val="24"/>
          <w:szCs w:val="24"/>
        </w:rPr>
        <w:t xml:space="preserve"> means that professional journalists are generally not interested in covering stories related to recovery and reconnaissance unless they report for a specialized niche or local area media </w:t>
      </w:r>
      <w:r w:rsidR="00E63D98" w:rsidRPr="00100E6A">
        <w:rPr>
          <w:rFonts w:ascii="Times New Roman" w:hAnsi="Times New Roman" w:cs="Times New Roman"/>
          <w:sz w:val="24"/>
          <w:szCs w:val="24"/>
        </w:rPr>
        <w:t xml:space="preserve">which has an audience </w:t>
      </w:r>
      <w:r w:rsidR="009121C8" w:rsidRPr="00100E6A">
        <w:rPr>
          <w:rFonts w:ascii="Times New Roman" w:hAnsi="Times New Roman" w:cs="Times New Roman"/>
          <w:sz w:val="24"/>
          <w:szCs w:val="24"/>
        </w:rPr>
        <w:t>directly concerned with the ongoing story. Most often in any case, the treatment given to the story relies on short, punchy information related to devastation and destruction rather than an extensive expl</w:t>
      </w:r>
      <w:r w:rsidR="00E63D98" w:rsidRPr="00100E6A">
        <w:rPr>
          <w:rFonts w:ascii="Times New Roman" w:hAnsi="Times New Roman" w:cs="Times New Roman"/>
          <w:sz w:val="24"/>
          <w:szCs w:val="24"/>
        </w:rPr>
        <w:t>oration of details of</w:t>
      </w:r>
      <w:r w:rsidR="009121C8" w:rsidRPr="00100E6A">
        <w:rPr>
          <w:rFonts w:ascii="Times New Roman" w:hAnsi="Times New Roman" w:cs="Times New Roman"/>
          <w:sz w:val="24"/>
          <w:szCs w:val="24"/>
        </w:rPr>
        <w:t xml:space="preserve"> recovery. </w:t>
      </w:r>
      <w:r w:rsidR="00E45EBD" w:rsidRPr="00100E6A">
        <w:rPr>
          <w:rFonts w:ascii="Times New Roman" w:hAnsi="Times New Roman" w:cs="Times New Roman"/>
          <w:sz w:val="24"/>
          <w:szCs w:val="24"/>
        </w:rPr>
        <w:t xml:space="preserve">This focus of mainstream media flies in the face of the recommendations of the National Research Council Committee on Disasters and the Mass Media (1980) which stated media should fulfill six specific functions: warning; provide accurate </w:t>
      </w:r>
      <w:r w:rsidR="00E45EBD" w:rsidRPr="00100E6A">
        <w:rPr>
          <w:rFonts w:ascii="Times New Roman" w:hAnsi="Times New Roman" w:cs="Times New Roman"/>
          <w:sz w:val="24"/>
          <w:szCs w:val="24"/>
        </w:rPr>
        <w:lastRenderedPageBreak/>
        <w:t xml:space="preserve">information to the public and officials; chart the progress of relief efforts; cover lessons learned; communicate about long-term education; and analyze long term issues that result from disasters. </w:t>
      </w:r>
    </w:p>
    <w:p w:rsidR="00E63D98" w:rsidRPr="00100E6A" w:rsidRDefault="00E45EBD"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I suspect t</w:t>
      </w:r>
      <w:r w:rsidR="00E63D98" w:rsidRPr="00100E6A">
        <w:rPr>
          <w:rFonts w:ascii="Times New Roman" w:hAnsi="Times New Roman" w:cs="Times New Roman"/>
          <w:sz w:val="24"/>
          <w:szCs w:val="24"/>
        </w:rPr>
        <w:t xml:space="preserve">he effect this </w:t>
      </w:r>
      <w:r w:rsidRPr="00100E6A">
        <w:rPr>
          <w:rFonts w:ascii="Times New Roman" w:hAnsi="Times New Roman" w:cs="Times New Roman"/>
          <w:sz w:val="24"/>
          <w:szCs w:val="24"/>
        </w:rPr>
        <w:t xml:space="preserve">crisis-focused </w:t>
      </w:r>
      <w:r w:rsidR="00E63D98" w:rsidRPr="00100E6A">
        <w:rPr>
          <w:rFonts w:ascii="Times New Roman" w:hAnsi="Times New Roman" w:cs="Times New Roman"/>
          <w:sz w:val="24"/>
          <w:szCs w:val="24"/>
        </w:rPr>
        <w:t xml:space="preserve">media coverage has </w:t>
      </w:r>
      <w:r w:rsidR="006C7A78" w:rsidRPr="00100E6A">
        <w:rPr>
          <w:rFonts w:ascii="Times New Roman" w:hAnsi="Times New Roman" w:cs="Times New Roman"/>
          <w:sz w:val="24"/>
          <w:szCs w:val="24"/>
        </w:rPr>
        <w:t xml:space="preserve">may </w:t>
      </w:r>
      <w:r w:rsidR="002B0117" w:rsidRPr="00100E6A">
        <w:rPr>
          <w:rFonts w:ascii="Times New Roman" w:hAnsi="Times New Roman" w:cs="Times New Roman"/>
          <w:sz w:val="24"/>
          <w:szCs w:val="24"/>
        </w:rPr>
        <w:t>have impact on</w:t>
      </w:r>
      <w:r w:rsidR="006C7A78" w:rsidRPr="00100E6A">
        <w:rPr>
          <w:rFonts w:ascii="Times New Roman" w:hAnsi="Times New Roman" w:cs="Times New Roman"/>
          <w:sz w:val="24"/>
          <w:szCs w:val="24"/>
        </w:rPr>
        <w:t xml:space="preserve"> communitie</w:t>
      </w:r>
      <w:r w:rsidR="002B0117" w:rsidRPr="00100E6A">
        <w:rPr>
          <w:rFonts w:ascii="Times New Roman" w:hAnsi="Times New Roman" w:cs="Times New Roman"/>
          <w:sz w:val="24"/>
          <w:szCs w:val="24"/>
        </w:rPr>
        <w:t>s beyond the effect of the disaster event itself</w:t>
      </w:r>
      <w:r w:rsidR="006C7A78" w:rsidRPr="00100E6A">
        <w:rPr>
          <w:rFonts w:ascii="Times New Roman" w:hAnsi="Times New Roman" w:cs="Times New Roman"/>
          <w:sz w:val="24"/>
          <w:szCs w:val="24"/>
        </w:rPr>
        <w:t>, and</w:t>
      </w:r>
      <w:r w:rsidR="008659CC" w:rsidRPr="00100E6A">
        <w:rPr>
          <w:rFonts w:ascii="Times New Roman" w:hAnsi="Times New Roman" w:cs="Times New Roman"/>
          <w:sz w:val="24"/>
          <w:szCs w:val="24"/>
        </w:rPr>
        <w:t xml:space="preserve"> the limit of information being provided through mainstream media to a wider audience</w:t>
      </w:r>
      <w:r w:rsidR="006C7A78" w:rsidRPr="00100E6A">
        <w:rPr>
          <w:rFonts w:ascii="Times New Roman" w:hAnsi="Times New Roman" w:cs="Times New Roman"/>
          <w:sz w:val="24"/>
          <w:szCs w:val="24"/>
        </w:rPr>
        <w:t xml:space="preserve"> may prevent lessons from being learned </w:t>
      </w:r>
      <w:r w:rsidR="008659CC" w:rsidRPr="00100E6A">
        <w:rPr>
          <w:rFonts w:ascii="Times New Roman" w:hAnsi="Times New Roman" w:cs="Times New Roman"/>
          <w:sz w:val="24"/>
          <w:szCs w:val="24"/>
        </w:rPr>
        <w:t xml:space="preserve">from a disaster event </w:t>
      </w:r>
      <w:r w:rsidR="006C7A78" w:rsidRPr="00100E6A">
        <w:rPr>
          <w:rFonts w:ascii="Times New Roman" w:hAnsi="Times New Roman" w:cs="Times New Roman"/>
          <w:sz w:val="24"/>
          <w:szCs w:val="24"/>
        </w:rPr>
        <w:t>that could assist other communities at risk</w:t>
      </w:r>
      <w:r w:rsidR="008659CC" w:rsidRPr="00100E6A">
        <w:rPr>
          <w:rFonts w:ascii="Times New Roman" w:hAnsi="Times New Roman" w:cs="Times New Roman"/>
          <w:sz w:val="24"/>
          <w:szCs w:val="24"/>
        </w:rPr>
        <w:t>, in their own awareness and preparation</w:t>
      </w:r>
      <w:r w:rsidR="006C7A78" w:rsidRPr="00100E6A">
        <w:rPr>
          <w:rFonts w:ascii="Times New Roman" w:hAnsi="Times New Roman" w:cs="Times New Roman"/>
          <w:sz w:val="24"/>
          <w:szCs w:val="24"/>
        </w:rPr>
        <w:t xml:space="preserve">. These effects </w:t>
      </w:r>
      <w:r w:rsidR="008659CC" w:rsidRPr="00100E6A">
        <w:rPr>
          <w:rFonts w:ascii="Times New Roman" w:hAnsi="Times New Roman" w:cs="Times New Roman"/>
          <w:sz w:val="24"/>
          <w:szCs w:val="24"/>
        </w:rPr>
        <w:t>have been</w:t>
      </w:r>
      <w:r w:rsidR="006C7A78" w:rsidRPr="00100E6A">
        <w:rPr>
          <w:rFonts w:ascii="Times New Roman" w:hAnsi="Times New Roman" w:cs="Times New Roman"/>
          <w:sz w:val="24"/>
          <w:szCs w:val="24"/>
        </w:rPr>
        <w:t xml:space="preserve"> </w:t>
      </w:r>
      <w:r w:rsidR="00E63D98" w:rsidRPr="00100E6A">
        <w:rPr>
          <w:rFonts w:ascii="Times New Roman" w:hAnsi="Times New Roman" w:cs="Times New Roman"/>
          <w:sz w:val="24"/>
          <w:szCs w:val="24"/>
        </w:rPr>
        <w:t xml:space="preserve">investigated </w:t>
      </w:r>
      <w:r w:rsidR="008659CC" w:rsidRPr="00100E6A">
        <w:rPr>
          <w:rFonts w:ascii="Times New Roman" w:hAnsi="Times New Roman" w:cs="Times New Roman"/>
          <w:sz w:val="24"/>
          <w:szCs w:val="24"/>
        </w:rPr>
        <w:t xml:space="preserve">in </w:t>
      </w:r>
      <w:r w:rsidR="00E63D98" w:rsidRPr="00100E6A">
        <w:rPr>
          <w:rFonts w:ascii="Times New Roman" w:hAnsi="Times New Roman" w:cs="Times New Roman"/>
          <w:sz w:val="24"/>
          <w:szCs w:val="24"/>
        </w:rPr>
        <w:t>the literature related to tourism and disaster</w:t>
      </w:r>
      <w:r w:rsidR="00345762" w:rsidRPr="00100E6A">
        <w:rPr>
          <w:rFonts w:ascii="Times New Roman" w:hAnsi="Times New Roman" w:cs="Times New Roman"/>
          <w:sz w:val="24"/>
          <w:szCs w:val="24"/>
        </w:rPr>
        <w:t>,</w:t>
      </w:r>
      <w:r w:rsidR="006C7A78" w:rsidRPr="00100E6A">
        <w:rPr>
          <w:rFonts w:ascii="Times New Roman" w:hAnsi="Times New Roman" w:cs="Times New Roman"/>
          <w:sz w:val="24"/>
          <w:szCs w:val="24"/>
        </w:rPr>
        <w:t xml:space="preserve"> for example,</w:t>
      </w:r>
      <w:r w:rsidR="00345762" w:rsidRPr="00100E6A">
        <w:rPr>
          <w:rFonts w:ascii="Times New Roman" w:hAnsi="Times New Roman" w:cs="Times New Roman"/>
          <w:sz w:val="24"/>
          <w:szCs w:val="24"/>
        </w:rPr>
        <w:t xml:space="preserve"> where the economic effect of the disaster is felt long after the event in tourist destinations even after rebuilding, purely due to the lack of awareness and the public’s association of a location with the disaster event (Murphy and </w:t>
      </w:r>
      <w:proofErr w:type="spellStart"/>
      <w:r w:rsidR="00345762" w:rsidRPr="00100E6A">
        <w:rPr>
          <w:rFonts w:ascii="Times New Roman" w:hAnsi="Times New Roman" w:cs="Times New Roman"/>
          <w:sz w:val="24"/>
          <w:szCs w:val="24"/>
        </w:rPr>
        <w:t>Bayley</w:t>
      </w:r>
      <w:proofErr w:type="spellEnd"/>
      <w:r w:rsidR="00345762" w:rsidRPr="00100E6A">
        <w:rPr>
          <w:rFonts w:ascii="Times New Roman" w:hAnsi="Times New Roman" w:cs="Times New Roman"/>
          <w:sz w:val="24"/>
          <w:szCs w:val="24"/>
        </w:rPr>
        <w:t xml:space="preserve"> 1989; </w:t>
      </w:r>
      <w:proofErr w:type="spellStart"/>
      <w:r w:rsidR="009D3769" w:rsidRPr="00100E6A">
        <w:rPr>
          <w:rFonts w:ascii="Times New Roman" w:hAnsi="Times New Roman" w:cs="Times New Roman"/>
          <w:sz w:val="24"/>
          <w:szCs w:val="24"/>
        </w:rPr>
        <w:t>Cioccio</w:t>
      </w:r>
      <w:proofErr w:type="spellEnd"/>
      <w:r w:rsidR="009D3769" w:rsidRPr="00100E6A">
        <w:rPr>
          <w:rFonts w:ascii="Times New Roman" w:hAnsi="Times New Roman" w:cs="Times New Roman"/>
          <w:sz w:val="24"/>
          <w:szCs w:val="24"/>
        </w:rPr>
        <w:t xml:space="preserve"> and Michael 2007; </w:t>
      </w:r>
      <w:r w:rsidR="00345762" w:rsidRPr="00100E6A">
        <w:rPr>
          <w:rFonts w:ascii="Times New Roman" w:hAnsi="Times New Roman" w:cs="Times New Roman"/>
          <w:sz w:val="24"/>
          <w:szCs w:val="24"/>
        </w:rPr>
        <w:t>Faulkner 2001)</w:t>
      </w:r>
      <w:r w:rsidR="002D2959" w:rsidRPr="00100E6A">
        <w:rPr>
          <w:rFonts w:ascii="Times New Roman" w:hAnsi="Times New Roman" w:cs="Times New Roman"/>
          <w:sz w:val="24"/>
          <w:szCs w:val="24"/>
        </w:rPr>
        <w:t>.</w:t>
      </w:r>
    </w:p>
    <w:p w:rsidR="009121C8" w:rsidRPr="00100E6A" w:rsidRDefault="00E63D98"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Furthermore, I believe </w:t>
      </w:r>
      <w:r w:rsidR="003A5C4B" w:rsidRPr="00100E6A">
        <w:rPr>
          <w:rFonts w:ascii="Times New Roman" w:hAnsi="Times New Roman" w:cs="Times New Roman"/>
          <w:sz w:val="24"/>
          <w:szCs w:val="24"/>
        </w:rPr>
        <w:t xml:space="preserve">the lack of media coverage through the stages of recovery contributes to a missed </w:t>
      </w:r>
      <w:r w:rsidR="009121C8" w:rsidRPr="00100E6A">
        <w:rPr>
          <w:rFonts w:ascii="Times New Roman" w:hAnsi="Times New Roman" w:cs="Times New Roman"/>
          <w:sz w:val="24"/>
          <w:szCs w:val="24"/>
        </w:rPr>
        <w:t xml:space="preserve">opportunity to gain understanding of an issue in the </w:t>
      </w:r>
      <w:r w:rsidR="002D2959" w:rsidRPr="00100E6A">
        <w:rPr>
          <w:rFonts w:ascii="Times New Roman" w:hAnsi="Times New Roman" w:cs="Times New Roman"/>
          <w:sz w:val="24"/>
          <w:szCs w:val="24"/>
        </w:rPr>
        <w:t>wider community, as are the opportunities</w:t>
      </w:r>
      <w:r w:rsidR="009121C8" w:rsidRPr="00100E6A">
        <w:rPr>
          <w:rFonts w:ascii="Times New Roman" w:hAnsi="Times New Roman" w:cs="Times New Roman"/>
          <w:sz w:val="24"/>
          <w:szCs w:val="24"/>
        </w:rPr>
        <w:t xml:space="preserve"> to educate about risk reduction for future events</w:t>
      </w:r>
      <w:r w:rsidR="002D2959" w:rsidRPr="00100E6A">
        <w:rPr>
          <w:rFonts w:ascii="Times New Roman" w:hAnsi="Times New Roman" w:cs="Times New Roman"/>
          <w:sz w:val="24"/>
          <w:szCs w:val="24"/>
        </w:rPr>
        <w:t>, and the establishment of confident preparedness measures</w:t>
      </w:r>
      <w:r w:rsidR="009121C8" w:rsidRPr="00100E6A">
        <w:rPr>
          <w:rFonts w:ascii="Times New Roman" w:hAnsi="Times New Roman" w:cs="Times New Roman"/>
          <w:sz w:val="24"/>
          <w:szCs w:val="24"/>
        </w:rPr>
        <w:t xml:space="preserve">. For example, the codes for rebuilding might be adjusted following a hazard event, but these codes might be considered too niche for </w:t>
      </w:r>
      <w:r w:rsidRPr="00100E6A">
        <w:rPr>
          <w:rFonts w:ascii="Times New Roman" w:hAnsi="Times New Roman" w:cs="Times New Roman"/>
          <w:sz w:val="24"/>
          <w:szCs w:val="24"/>
        </w:rPr>
        <w:t>a general media audience, and</w:t>
      </w:r>
      <w:r w:rsidR="009121C8" w:rsidRPr="00100E6A">
        <w:rPr>
          <w:rFonts w:ascii="Times New Roman" w:hAnsi="Times New Roman" w:cs="Times New Roman"/>
          <w:sz w:val="24"/>
          <w:szCs w:val="24"/>
        </w:rPr>
        <w:t xml:space="preserve"> a story</w:t>
      </w:r>
      <w:r w:rsidRPr="00100E6A">
        <w:rPr>
          <w:rFonts w:ascii="Times New Roman" w:hAnsi="Times New Roman" w:cs="Times New Roman"/>
          <w:sz w:val="24"/>
          <w:szCs w:val="24"/>
        </w:rPr>
        <w:t xml:space="preserve"> related to the adjusted codes</w:t>
      </w:r>
      <w:r w:rsidR="009121C8" w:rsidRPr="00100E6A">
        <w:rPr>
          <w:rFonts w:ascii="Times New Roman" w:hAnsi="Times New Roman" w:cs="Times New Roman"/>
          <w:sz w:val="24"/>
          <w:szCs w:val="24"/>
        </w:rPr>
        <w:t xml:space="preserve"> </w:t>
      </w:r>
      <w:r w:rsidRPr="00100E6A">
        <w:rPr>
          <w:rFonts w:ascii="Times New Roman" w:hAnsi="Times New Roman" w:cs="Times New Roman"/>
          <w:sz w:val="24"/>
          <w:szCs w:val="24"/>
        </w:rPr>
        <w:t>may only appear</w:t>
      </w:r>
      <w:r w:rsidR="009121C8" w:rsidRPr="00100E6A">
        <w:rPr>
          <w:rFonts w:ascii="Times New Roman" w:hAnsi="Times New Roman" w:cs="Times New Roman"/>
          <w:sz w:val="24"/>
          <w:szCs w:val="24"/>
        </w:rPr>
        <w:t xml:space="preserve"> in trade publications, or in local news, limiting its exposure. The effect of this is a limited understanding of the new building codes, as well as a limited understanding of their importance and why they were adjusted.</w:t>
      </w:r>
      <w:r w:rsidR="003A5C4B" w:rsidRPr="00100E6A">
        <w:rPr>
          <w:rFonts w:ascii="Times New Roman" w:hAnsi="Times New Roman" w:cs="Times New Roman"/>
          <w:sz w:val="24"/>
          <w:szCs w:val="24"/>
        </w:rPr>
        <w:t xml:space="preserve"> Perhaps if mainstream media are unable to fulfill all the recommendations of the National Research Council</w:t>
      </w:r>
      <w:r w:rsidR="00015B7E" w:rsidRPr="00100E6A">
        <w:rPr>
          <w:rFonts w:ascii="Times New Roman" w:hAnsi="Times New Roman" w:cs="Times New Roman"/>
          <w:sz w:val="24"/>
          <w:szCs w:val="24"/>
        </w:rPr>
        <w:t xml:space="preserve"> related to reporting on recovery following a disaster, there may be an opportunity for that communication to be enabled through social media. This could provide an opportunity for gaps in understanding (such as reasons why adjustments to building codes are made) to be filled.</w:t>
      </w:r>
    </w:p>
    <w:p w:rsidR="003D44FB" w:rsidRPr="00100E6A" w:rsidRDefault="003D44FB"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The short attention span of mainstream media may also limit its ability to perform its function well. Traditional journalism is founded on not only reporting facts, but also on the investigation</w:t>
      </w:r>
      <w:r w:rsidR="006656BB" w:rsidRPr="00100E6A">
        <w:rPr>
          <w:rFonts w:ascii="Times New Roman" w:hAnsi="Times New Roman" w:cs="Times New Roman"/>
          <w:sz w:val="24"/>
          <w:szCs w:val="24"/>
        </w:rPr>
        <w:t>,</w:t>
      </w:r>
      <w:r w:rsidRPr="00100E6A">
        <w:rPr>
          <w:rFonts w:ascii="Times New Roman" w:hAnsi="Times New Roman" w:cs="Times New Roman"/>
          <w:sz w:val="24"/>
          <w:szCs w:val="24"/>
        </w:rPr>
        <w:t xml:space="preserve"> inquiry</w:t>
      </w:r>
      <w:r w:rsidR="006656BB" w:rsidRPr="00100E6A">
        <w:rPr>
          <w:rFonts w:ascii="Times New Roman" w:hAnsi="Times New Roman" w:cs="Times New Roman"/>
          <w:sz w:val="24"/>
          <w:szCs w:val="24"/>
        </w:rPr>
        <w:t xml:space="preserve"> and analysis</w:t>
      </w:r>
      <w:r w:rsidRPr="00100E6A">
        <w:rPr>
          <w:rFonts w:ascii="Times New Roman" w:hAnsi="Times New Roman" w:cs="Times New Roman"/>
          <w:sz w:val="24"/>
          <w:szCs w:val="24"/>
        </w:rPr>
        <w:t xml:space="preserve"> of those facts. As media appear to move from one tragedy to the next without attending to the intermediate and recovery stages of disaster, the investigation of facts becomes less possible, even if no less newsworthy. These challenges and their possible implications would be interesting to investigate.</w:t>
      </w:r>
    </w:p>
    <w:p w:rsidR="006656BB" w:rsidRPr="00100E6A" w:rsidRDefault="006656BB"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One challenge to the full reporting of all stages of disaster is the persistence of what </w:t>
      </w:r>
      <w:r w:rsidR="00D875B1" w:rsidRPr="00100E6A">
        <w:rPr>
          <w:rStyle w:val="apple-style-span"/>
          <w:rFonts w:ascii="Times New Roman" w:hAnsi="Times New Roman" w:cs="Times New Roman"/>
          <w:color w:val="444444"/>
          <w:sz w:val="24"/>
          <w:szCs w:val="24"/>
          <w:shd w:val="clear" w:color="auto" w:fill="EEEEEE"/>
        </w:rPr>
        <w:t xml:space="preserve">researchers have </w:t>
      </w:r>
      <w:r w:rsidRPr="00100E6A">
        <w:rPr>
          <w:rStyle w:val="apple-style-span"/>
          <w:rFonts w:ascii="Times New Roman" w:hAnsi="Times New Roman" w:cs="Times New Roman"/>
          <w:color w:val="444444"/>
          <w:sz w:val="24"/>
          <w:szCs w:val="24"/>
          <w:shd w:val="clear" w:color="auto" w:fill="EEEEEE"/>
        </w:rPr>
        <w:t>refer</w:t>
      </w:r>
      <w:r w:rsidR="00D875B1" w:rsidRPr="00100E6A">
        <w:rPr>
          <w:rStyle w:val="apple-style-span"/>
          <w:rFonts w:ascii="Times New Roman" w:hAnsi="Times New Roman" w:cs="Times New Roman"/>
          <w:color w:val="444444"/>
          <w:sz w:val="24"/>
          <w:szCs w:val="24"/>
          <w:shd w:val="clear" w:color="auto" w:fill="EEEEEE"/>
        </w:rPr>
        <w:t>red</w:t>
      </w:r>
      <w:r w:rsidRPr="00100E6A">
        <w:rPr>
          <w:rStyle w:val="apple-style-span"/>
          <w:rFonts w:ascii="Times New Roman" w:hAnsi="Times New Roman" w:cs="Times New Roman"/>
          <w:color w:val="444444"/>
          <w:sz w:val="24"/>
          <w:szCs w:val="24"/>
          <w:shd w:val="clear" w:color="auto" w:fill="EEEEEE"/>
        </w:rPr>
        <w:t xml:space="preserve"> to as </w:t>
      </w:r>
      <w:r w:rsidRPr="00100E6A">
        <w:rPr>
          <w:rFonts w:ascii="Times New Roman" w:hAnsi="Times New Roman" w:cs="Times New Roman"/>
          <w:sz w:val="24"/>
          <w:szCs w:val="24"/>
        </w:rPr>
        <w:t>‘disaster myths’</w:t>
      </w:r>
      <w:r w:rsidR="00D875B1" w:rsidRPr="00100E6A">
        <w:rPr>
          <w:rFonts w:ascii="Times New Roman" w:hAnsi="Times New Roman" w:cs="Times New Roman"/>
          <w:sz w:val="24"/>
          <w:szCs w:val="24"/>
        </w:rPr>
        <w:t xml:space="preserve"> (for example, Fischer, 1998; </w:t>
      </w:r>
      <w:r w:rsidR="00D875B1" w:rsidRPr="00100E6A">
        <w:rPr>
          <w:rStyle w:val="apple-style-span"/>
          <w:rFonts w:ascii="Times New Roman" w:hAnsi="Times New Roman" w:cs="Times New Roman"/>
          <w:color w:val="444444"/>
          <w:sz w:val="24"/>
          <w:szCs w:val="24"/>
          <w:shd w:val="clear" w:color="auto" w:fill="EEEEEE"/>
        </w:rPr>
        <w:t xml:space="preserve">Tierney, </w:t>
      </w:r>
      <w:proofErr w:type="spellStart"/>
      <w:r w:rsidR="00D875B1" w:rsidRPr="00100E6A">
        <w:rPr>
          <w:rStyle w:val="apple-style-span"/>
          <w:rFonts w:ascii="Times New Roman" w:hAnsi="Times New Roman" w:cs="Times New Roman"/>
          <w:color w:val="444444"/>
          <w:sz w:val="24"/>
          <w:szCs w:val="24"/>
          <w:shd w:val="clear" w:color="auto" w:fill="EEEEEE"/>
        </w:rPr>
        <w:t>Bevc</w:t>
      </w:r>
      <w:proofErr w:type="spellEnd"/>
      <w:r w:rsidR="00D875B1" w:rsidRPr="00100E6A">
        <w:rPr>
          <w:rStyle w:val="apple-style-span"/>
          <w:rFonts w:ascii="Times New Roman" w:hAnsi="Times New Roman" w:cs="Times New Roman"/>
          <w:color w:val="444444"/>
          <w:sz w:val="24"/>
          <w:szCs w:val="24"/>
          <w:shd w:val="clear" w:color="auto" w:fill="EEEEEE"/>
        </w:rPr>
        <w:t xml:space="preserve"> and </w:t>
      </w:r>
      <w:proofErr w:type="spellStart"/>
      <w:r w:rsidR="00D875B1" w:rsidRPr="00100E6A">
        <w:rPr>
          <w:rStyle w:val="apple-style-span"/>
          <w:rFonts w:ascii="Times New Roman" w:hAnsi="Times New Roman" w:cs="Times New Roman"/>
          <w:color w:val="444444"/>
          <w:sz w:val="24"/>
          <w:szCs w:val="24"/>
          <w:shd w:val="clear" w:color="auto" w:fill="EEEEEE"/>
        </w:rPr>
        <w:t>Kuligowski</w:t>
      </w:r>
      <w:proofErr w:type="spellEnd"/>
      <w:r w:rsidR="00D875B1" w:rsidRPr="00100E6A">
        <w:rPr>
          <w:rStyle w:val="apple-style-span"/>
          <w:rFonts w:ascii="Times New Roman" w:hAnsi="Times New Roman" w:cs="Times New Roman"/>
          <w:color w:val="444444"/>
          <w:sz w:val="24"/>
          <w:szCs w:val="24"/>
          <w:shd w:val="clear" w:color="auto" w:fill="EEEEEE"/>
        </w:rPr>
        <w:t>, 2006)</w:t>
      </w:r>
      <w:r w:rsidRPr="00100E6A">
        <w:rPr>
          <w:rFonts w:ascii="Times New Roman" w:hAnsi="Times New Roman" w:cs="Times New Roman"/>
          <w:sz w:val="24"/>
          <w:szCs w:val="24"/>
        </w:rPr>
        <w:t>. Researchers have considered myths and their relationship to how people</w:t>
      </w:r>
      <w:r w:rsidR="009F116A" w:rsidRPr="00100E6A">
        <w:rPr>
          <w:rFonts w:ascii="Times New Roman" w:hAnsi="Times New Roman" w:cs="Times New Roman"/>
          <w:sz w:val="24"/>
          <w:szCs w:val="24"/>
        </w:rPr>
        <w:t xml:space="preserve"> – both the public and authorities -</w:t>
      </w:r>
      <w:r w:rsidRPr="00100E6A">
        <w:rPr>
          <w:rFonts w:ascii="Times New Roman" w:hAnsi="Times New Roman" w:cs="Times New Roman"/>
          <w:sz w:val="24"/>
          <w:szCs w:val="24"/>
        </w:rPr>
        <w:t xml:space="preserve"> prepare for and respond to a hazard event. </w:t>
      </w:r>
      <w:r w:rsidR="009F116A" w:rsidRPr="00100E6A">
        <w:rPr>
          <w:rFonts w:ascii="Times New Roman" w:hAnsi="Times New Roman" w:cs="Times New Roman"/>
          <w:sz w:val="24"/>
          <w:szCs w:val="24"/>
        </w:rPr>
        <w:t>These disaster myths then may</w:t>
      </w:r>
      <w:r w:rsidRPr="00100E6A">
        <w:rPr>
          <w:rFonts w:ascii="Times New Roman" w:hAnsi="Times New Roman" w:cs="Times New Roman"/>
          <w:sz w:val="24"/>
          <w:szCs w:val="24"/>
        </w:rPr>
        <w:t xml:space="preserve"> influence both professional and community understanding of disasters</w:t>
      </w:r>
      <w:r w:rsidR="009F116A" w:rsidRPr="00100E6A">
        <w:rPr>
          <w:rFonts w:ascii="Times New Roman" w:hAnsi="Times New Roman" w:cs="Times New Roman"/>
          <w:sz w:val="24"/>
          <w:szCs w:val="24"/>
        </w:rPr>
        <w:t>, and even become influential in formalized response behaviors.</w:t>
      </w:r>
    </w:p>
    <w:p w:rsidR="00BD1F67" w:rsidRPr="00100E6A" w:rsidRDefault="009F116A"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Myths appear to have a strong relationship to metaphors and rumor. It would be interesting to research the impact of mainstream media’s use of metaphor in the reporting of disaster, and how it impacts social understanding of disaster and reinforcement of disaster myths. </w:t>
      </w:r>
      <w:r w:rsidR="00A221F3" w:rsidRPr="00100E6A">
        <w:rPr>
          <w:rFonts w:ascii="Times New Roman" w:hAnsi="Times New Roman" w:cs="Times New Roman"/>
          <w:sz w:val="24"/>
          <w:szCs w:val="24"/>
        </w:rPr>
        <w:t xml:space="preserve">For example, during Hurricane Katrina, </w:t>
      </w:r>
      <w:r w:rsidR="00BD1F67" w:rsidRPr="00100E6A">
        <w:rPr>
          <w:rFonts w:ascii="Times New Roman" w:hAnsi="Times New Roman" w:cs="Times New Roman"/>
          <w:sz w:val="24"/>
          <w:szCs w:val="24"/>
        </w:rPr>
        <w:t xml:space="preserve">various </w:t>
      </w:r>
      <w:r w:rsidR="00A221F3" w:rsidRPr="00100E6A">
        <w:rPr>
          <w:rFonts w:ascii="Times New Roman" w:hAnsi="Times New Roman" w:cs="Times New Roman"/>
          <w:sz w:val="24"/>
          <w:szCs w:val="24"/>
        </w:rPr>
        <w:t>mainstream media reports</w:t>
      </w:r>
      <w:r w:rsidRPr="00100E6A">
        <w:rPr>
          <w:rFonts w:ascii="Times New Roman" w:hAnsi="Times New Roman" w:cs="Times New Roman"/>
          <w:sz w:val="24"/>
          <w:szCs w:val="24"/>
        </w:rPr>
        <w:t xml:space="preserve"> (for example, NBC’s ‘Today’ show, August 29</w:t>
      </w:r>
      <w:r w:rsidR="0045669A" w:rsidRPr="00100E6A">
        <w:rPr>
          <w:rFonts w:ascii="Times New Roman" w:hAnsi="Times New Roman" w:cs="Times New Roman"/>
          <w:sz w:val="24"/>
          <w:szCs w:val="24"/>
        </w:rPr>
        <w:t xml:space="preserve"> and NPR’s “Talk of the Nation”, August 29</w:t>
      </w:r>
      <w:r w:rsidRPr="00100E6A">
        <w:rPr>
          <w:rFonts w:ascii="Times New Roman" w:hAnsi="Times New Roman" w:cs="Times New Roman"/>
          <w:sz w:val="24"/>
          <w:szCs w:val="24"/>
        </w:rPr>
        <w:t>)</w:t>
      </w:r>
      <w:r w:rsidR="0045669A" w:rsidRPr="00100E6A">
        <w:rPr>
          <w:rFonts w:ascii="Times New Roman" w:hAnsi="Times New Roman" w:cs="Times New Roman"/>
          <w:sz w:val="24"/>
          <w:szCs w:val="24"/>
        </w:rPr>
        <w:t xml:space="preserve"> inaccurately reported that the levees had not been breached and</w:t>
      </w:r>
      <w:r w:rsidR="00A221F3" w:rsidRPr="00100E6A">
        <w:rPr>
          <w:rFonts w:ascii="Times New Roman" w:hAnsi="Times New Roman" w:cs="Times New Roman"/>
          <w:sz w:val="24"/>
          <w:szCs w:val="24"/>
        </w:rPr>
        <w:t xml:space="preserve"> that New Orleans “dodged a bullet</w:t>
      </w:r>
      <w:r w:rsidR="0045669A" w:rsidRPr="00100E6A">
        <w:rPr>
          <w:rFonts w:ascii="Times New Roman" w:hAnsi="Times New Roman" w:cs="Times New Roman"/>
          <w:sz w:val="24"/>
          <w:szCs w:val="24"/>
        </w:rPr>
        <w:t>.</w:t>
      </w:r>
      <w:r w:rsidR="00A221F3" w:rsidRPr="00100E6A">
        <w:rPr>
          <w:rFonts w:ascii="Times New Roman" w:hAnsi="Times New Roman" w:cs="Times New Roman"/>
          <w:sz w:val="24"/>
          <w:szCs w:val="24"/>
        </w:rPr>
        <w:t>”</w:t>
      </w:r>
      <w:r w:rsidR="0045669A" w:rsidRPr="00100E6A">
        <w:rPr>
          <w:rFonts w:ascii="Times New Roman" w:hAnsi="Times New Roman" w:cs="Times New Roman"/>
          <w:sz w:val="24"/>
          <w:szCs w:val="24"/>
        </w:rPr>
        <w:t xml:space="preserve"> This theme in media reports persevered even when it had become clear that the effect of Katrina was more severe, and on August 30 the Washington Post reported that “the city managed to avoid the worst of the worst. The Mississippi River did not breach New Orleans’s famed levees to any serious degree.”</w:t>
      </w:r>
      <w:r w:rsidR="00454EDD" w:rsidRPr="00100E6A">
        <w:rPr>
          <w:rFonts w:ascii="Times New Roman" w:hAnsi="Times New Roman" w:cs="Times New Roman"/>
          <w:sz w:val="24"/>
          <w:szCs w:val="24"/>
        </w:rPr>
        <w:t xml:space="preserve"> </w:t>
      </w:r>
      <w:r w:rsidR="00454EDD" w:rsidRPr="00100E6A">
        <w:rPr>
          <w:rFonts w:ascii="Times New Roman" w:hAnsi="Times New Roman" w:cs="Times New Roman"/>
          <w:sz w:val="24"/>
          <w:szCs w:val="24"/>
        </w:rPr>
        <w:lastRenderedPageBreak/>
        <w:t>(</w:t>
      </w:r>
      <w:proofErr w:type="spellStart"/>
      <w:r w:rsidR="00454EDD" w:rsidRPr="00100E6A">
        <w:rPr>
          <w:rFonts w:ascii="Times New Roman" w:hAnsi="Times New Roman" w:cs="Times New Roman"/>
          <w:sz w:val="24"/>
          <w:szCs w:val="24"/>
        </w:rPr>
        <w:t>Whoriskey</w:t>
      </w:r>
      <w:proofErr w:type="spellEnd"/>
      <w:r w:rsidR="00454EDD" w:rsidRPr="00100E6A">
        <w:rPr>
          <w:rFonts w:ascii="Times New Roman" w:hAnsi="Times New Roman" w:cs="Times New Roman"/>
          <w:sz w:val="24"/>
          <w:szCs w:val="24"/>
        </w:rPr>
        <w:t xml:space="preserve"> and </w:t>
      </w:r>
      <w:proofErr w:type="spellStart"/>
      <w:r w:rsidR="00454EDD" w:rsidRPr="00100E6A">
        <w:rPr>
          <w:rFonts w:ascii="Times New Roman" w:hAnsi="Times New Roman" w:cs="Times New Roman"/>
          <w:sz w:val="24"/>
          <w:szCs w:val="24"/>
        </w:rPr>
        <w:t>Gugliotta</w:t>
      </w:r>
      <w:proofErr w:type="spellEnd"/>
      <w:r w:rsidR="00454EDD" w:rsidRPr="00100E6A">
        <w:rPr>
          <w:rFonts w:ascii="Times New Roman" w:hAnsi="Times New Roman" w:cs="Times New Roman"/>
          <w:sz w:val="24"/>
          <w:szCs w:val="24"/>
        </w:rPr>
        <w:t>, 2005)</w:t>
      </w:r>
      <w:r w:rsidR="0045669A" w:rsidRPr="00100E6A">
        <w:rPr>
          <w:rFonts w:ascii="Times New Roman" w:hAnsi="Times New Roman" w:cs="Times New Roman"/>
          <w:sz w:val="24"/>
          <w:szCs w:val="24"/>
        </w:rPr>
        <w:t xml:space="preserve"> It is one thing to say this reporting was incorrect, and yet another to look at the direct effect </w:t>
      </w:r>
      <w:r w:rsidR="00F64DA4" w:rsidRPr="00100E6A">
        <w:rPr>
          <w:rFonts w:ascii="Times New Roman" w:hAnsi="Times New Roman" w:cs="Times New Roman"/>
          <w:sz w:val="24"/>
          <w:szCs w:val="24"/>
        </w:rPr>
        <w:t>the frequency and apparent authority these reports have</w:t>
      </w:r>
      <w:r w:rsidR="0045669A" w:rsidRPr="00100E6A">
        <w:rPr>
          <w:rFonts w:ascii="Times New Roman" w:hAnsi="Times New Roman" w:cs="Times New Roman"/>
          <w:sz w:val="24"/>
          <w:szCs w:val="24"/>
        </w:rPr>
        <w:t>. In fact, the reports</w:t>
      </w:r>
      <w:r w:rsidR="00A221F3" w:rsidRPr="00100E6A">
        <w:rPr>
          <w:rFonts w:ascii="Times New Roman" w:hAnsi="Times New Roman" w:cs="Times New Roman"/>
          <w:sz w:val="24"/>
          <w:szCs w:val="24"/>
        </w:rPr>
        <w:t xml:space="preserve"> </w:t>
      </w:r>
      <w:r w:rsidR="00BD1F67" w:rsidRPr="00100E6A">
        <w:rPr>
          <w:rFonts w:ascii="Times New Roman" w:hAnsi="Times New Roman" w:cs="Times New Roman"/>
          <w:sz w:val="24"/>
          <w:szCs w:val="24"/>
        </w:rPr>
        <w:t xml:space="preserve">were </w:t>
      </w:r>
      <w:r w:rsidR="0045669A" w:rsidRPr="00100E6A">
        <w:rPr>
          <w:rFonts w:ascii="Times New Roman" w:hAnsi="Times New Roman" w:cs="Times New Roman"/>
          <w:sz w:val="24"/>
          <w:szCs w:val="24"/>
        </w:rPr>
        <w:t xml:space="preserve">used </w:t>
      </w:r>
      <w:r w:rsidR="00BD1F67" w:rsidRPr="00100E6A">
        <w:rPr>
          <w:rFonts w:ascii="Times New Roman" w:hAnsi="Times New Roman" w:cs="Times New Roman"/>
          <w:sz w:val="24"/>
          <w:szCs w:val="24"/>
        </w:rPr>
        <w:t xml:space="preserve">by President Bush’s administration </w:t>
      </w:r>
      <w:r w:rsidR="0045669A" w:rsidRPr="00100E6A">
        <w:rPr>
          <w:rFonts w:ascii="Times New Roman" w:hAnsi="Times New Roman" w:cs="Times New Roman"/>
          <w:sz w:val="24"/>
          <w:szCs w:val="24"/>
        </w:rPr>
        <w:t>as a</w:t>
      </w:r>
      <w:r w:rsidR="00BD1F67" w:rsidRPr="00100E6A">
        <w:rPr>
          <w:rFonts w:ascii="Times New Roman" w:hAnsi="Times New Roman" w:cs="Times New Roman"/>
          <w:sz w:val="24"/>
          <w:szCs w:val="24"/>
        </w:rPr>
        <w:t xml:space="preserve"> defense of their “slow response to Katrina.”</w:t>
      </w:r>
      <w:r w:rsidRPr="00100E6A">
        <w:rPr>
          <w:rFonts w:ascii="Times New Roman" w:hAnsi="Times New Roman" w:cs="Times New Roman"/>
          <w:sz w:val="24"/>
          <w:szCs w:val="24"/>
        </w:rPr>
        <w:t xml:space="preserve"> (</w:t>
      </w:r>
      <w:proofErr w:type="spellStart"/>
      <w:r w:rsidRPr="00100E6A">
        <w:rPr>
          <w:rFonts w:ascii="Times New Roman" w:hAnsi="Times New Roman" w:cs="Times New Roman"/>
          <w:sz w:val="24"/>
          <w:szCs w:val="24"/>
        </w:rPr>
        <w:t>Stempel</w:t>
      </w:r>
      <w:proofErr w:type="spellEnd"/>
      <w:r w:rsidRPr="00100E6A">
        <w:rPr>
          <w:rFonts w:ascii="Times New Roman" w:hAnsi="Times New Roman" w:cs="Times New Roman"/>
          <w:sz w:val="24"/>
          <w:szCs w:val="24"/>
        </w:rPr>
        <w:t>, 2010)</w:t>
      </w:r>
      <w:r w:rsidR="00F64DA4" w:rsidRPr="00100E6A">
        <w:rPr>
          <w:rFonts w:ascii="Times New Roman" w:hAnsi="Times New Roman" w:cs="Times New Roman"/>
          <w:sz w:val="24"/>
          <w:szCs w:val="24"/>
        </w:rPr>
        <w:t>; and the Dept of Homeland Security issued a report on September 1 stating FEMA’s Urban Search and Rescue Team would cease operation until the National Guard could assist with security, due to the reports of shootings and rioting in the streets. (</w:t>
      </w:r>
      <w:r w:rsidR="00426514" w:rsidRPr="00100E6A">
        <w:rPr>
          <w:rFonts w:ascii="Times New Roman" w:hAnsi="Times New Roman" w:cs="Times New Roman"/>
          <w:sz w:val="24"/>
          <w:szCs w:val="24"/>
        </w:rPr>
        <w:t xml:space="preserve">Homeland Security and Governmental Affairs Committee Report, 2006 </w:t>
      </w:r>
      <w:r w:rsidR="00F64DA4" w:rsidRPr="00100E6A">
        <w:rPr>
          <w:rFonts w:ascii="Times New Roman" w:hAnsi="Times New Roman" w:cs="Times New Roman"/>
          <w:sz w:val="24"/>
          <w:szCs w:val="24"/>
        </w:rPr>
        <w:t>p. 325)</w:t>
      </w:r>
    </w:p>
    <w:p w:rsidR="00F37AE4" w:rsidRPr="00100E6A" w:rsidRDefault="00BD1F67"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Television news stories are typically less than two minutes each, and must focus on a newsworthy angle. It is generally understood that bad news is the best material to report, especially if emotion-charged images</w:t>
      </w:r>
      <w:r w:rsidR="00F37AE4" w:rsidRPr="00100E6A">
        <w:rPr>
          <w:rFonts w:ascii="Times New Roman" w:hAnsi="Times New Roman" w:cs="Times New Roman"/>
          <w:sz w:val="24"/>
          <w:szCs w:val="24"/>
        </w:rPr>
        <w:t xml:space="preserve"> of destruction and suffering people</w:t>
      </w:r>
      <w:r w:rsidRPr="00100E6A">
        <w:rPr>
          <w:rFonts w:ascii="Times New Roman" w:hAnsi="Times New Roman" w:cs="Times New Roman"/>
          <w:sz w:val="24"/>
          <w:szCs w:val="24"/>
        </w:rPr>
        <w:t xml:space="preserve"> are available, to provide the biggest impact for viewers in the shortest possible time.</w:t>
      </w:r>
      <w:r w:rsidR="00F37AE4" w:rsidRPr="00100E6A">
        <w:rPr>
          <w:rFonts w:ascii="Times New Roman" w:hAnsi="Times New Roman" w:cs="Times New Roman"/>
          <w:sz w:val="24"/>
          <w:szCs w:val="24"/>
        </w:rPr>
        <w:t xml:space="preserve"> While professional media ethics call for balance, objectivity and even respect for privacy, there is no body in the USA which enforces these ethics and mainstream media will often use “public interest” as the reason why they continue to show images which many might find unethical in their invasion of (perhaps even celebration of) private pain.</w:t>
      </w:r>
    </w:p>
    <w:p w:rsidR="00A221F3" w:rsidRPr="00100E6A" w:rsidRDefault="00F37AE4"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The news angles sought by the mainstream media might also be problematic in reinforcing and highlighting issues which may not exist. For example, the US television show, The Doctors, sent a team to Haiti two weeks following the 2010 earthquake to both assist with medical need and film a special episode of its television show</w:t>
      </w:r>
      <w:r w:rsidR="0041322B" w:rsidRPr="00100E6A">
        <w:rPr>
          <w:rFonts w:ascii="Times New Roman" w:hAnsi="Times New Roman" w:cs="Times New Roman"/>
          <w:sz w:val="24"/>
          <w:szCs w:val="24"/>
        </w:rPr>
        <w:t xml:space="preserve"> (The Doctors, 2010)</w:t>
      </w:r>
      <w:r w:rsidRPr="00100E6A">
        <w:rPr>
          <w:rFonts w:ascii="Times New Roman" w:hAnsi="Times New Roman" w:cs="Times New Roman"/>
          <w:sz w:val="24"/>
          <w:szCs w:val="24"/>
        </w:rPr>
        <w:t xml:space="preserve">. The episode included a segment focused on </w:t>
      </w:r>
      <w:r w:rsidR="0041322B" w:rsidRPr="00100E6A">
        <w:rPr>
          <w:rFonts w:ascii="Times New Roman" w:hAnsi="Times New Roman" w:cs="Times New Roman"/>
          <w:sz w:val="24"/>
          <w:szCs w:val="24"/>
        </w:rPr>
        <w:t>a se</w:t>
      </w:r>
      <w:r w:rsidRPr="00100E6A">
        <w:rPr>
          <w:rFonts w:ascii="Times New Roman" w:hAnsi="Times New Roman" w:cs="Times New Roman"/>
          <w:sz w:val="24"/>
          <w:szCs w:val="24"/>
        </w:rPr>
        <w:t>curity</w:t>
      </w:r>
      <w:r w:rsidR="0041322B" w:rsidRPr="00100E6A">
        <w:rPr>
          <w:rFonts w:ascii="Times New Roman" w:hAnsi="Times New Roman" w:cs="Times New Roman"/>
          <w:sz w:val="24"/>
          <w:szCs w:val="24"/>
        </w:rPr>
        <w:t xml:space="preserve"> briefing upon their arrival in Haiti</w:t>
      </w:r>
      <w:r w:rsidRPr="00100E6A">
        <w:rPr>
          <w:rFonts w:ascii="Times New Roman" w:hAnsi="Times New Roman" w:cs="Times New Roman"/>
          <w:sz w:val="24"/>
          <w:szCs w:val="24"/>
        </w:rPr>
        <w:t xml:space="preserve"> for the doctors who star in the show, which one of the </w:t>
      </w:r>
      <w:r w:rsidR="0041322B" w:rsidRPr="00100E6A">
        <w:rPr>
          <w:rFonts w:ascii="Times New Roman" w:hAnsi="Times New Roman" w:cs="Times New Roman"/>
          <w:sz w:val="24"/>
          <w:szCs w:val="24"/>
        </w:rPr>
        <w:t>doctors</w:t>
      </w:r>
      <w:r w:rsidRPr="00100E6A">
        <w:rPr>
          <w:rFonts w:ascii="Times New Roman" w:hAnsi="Times New Roman" w:cs="Times New Roman"/>
          <w:sz w:val="24"/>
          <w:szCs w:val="24"/>
        </w:rPr>
        <w:t>, @</w:t>
      </w:r>
      <w:proofErr w:type="spellStart"/>
      <w:r w:rsidRPr="00100E6A">
        <w:rPr>
          <w:rFonts w:ascii="Times New Roman" w:hAnsi="Times New Roman" w:cs="Times New Roman"/>
          <w:sz w:val="24"/>
          <w:szCs w:val="24"/>
        </w:rPr>
        <w:t>DrJimSears</w:t>
      </w:r>
      <w:proofErr w:type="spellEnd"/>
      <w:r w:rsidRPr="00100E6A">
        <w:rPr>
          <w:rFonts w:ascii="Times New Roman" w:hAnsi="Times New Roman" w:cs="Times New Roman"/>
          <w:sz w:val="24"/>
          <w:szCs w:val="24"/>
        </w:rPr>
        <w:t xml:space="preserve">, </w:t>
      </w:r>
      <w:r w:rsidR="0041322B" w:rsidRPr="00100E6A">
        <w:rPr>
          <w:rFonts w:ascii="Times New Roman" w:hAnsi="Times New Roman" w:cs="Times New Roman"/>
          <w:sz w:val="24"/>
          <w:szCs w:val="24"/>
        </w:rPr>
        <w:t xml:space="preserve">also </w:t>
      </w:r>
      <w:r w:rsidRPr="00100E6A">
        <w:rPr>
          <w:rFonts w:ascii="Times New Roman" w:hAnsi="Times New Roman" w:cs="Times New Roman"/>
          <w:sz w:val="24"/>
          <w:szCs w:val="24"/>
        </w:rPr>
        <w:t>tweeted about. This segment</w:t>
      </w:r>
      <w:r w:rsidR="0041322B" w:rsidRPr="00100E6A">
        <w:rPr>
          <w:rFonts w:ascii="Times New Roman" w:hAnsi="Times New Roman" w:cs="Times New Roman"/>
          <w:sz w:val="24"/>
          <w:szCs w:val="24"/>
        </w:rPr>
        <w:t>, filmed effectively with somber faces of the Doctors in a darkened room,</w:t>
      </w:r>
      <w:r w:rsidRPr="00100E6A">
        <w:rPr>
          <w:rFonts w:ascii="Times New Roman" w:hAnsi="Times New Roman" w:cs="Times New Roman"/>
          <w:sz w:val="24"/>
          <w:szCs w:val="24"/>
        </w:rPr>
        <w:t xml:space="preserve"> could be less reflective of the real situation on the ground in Haiti at the time</w:t>
      </w:r>
      <w:r w:rsidR="0041322B" w:rsidRPr="00100E6A">
        <w:rPr>
          <w:rFonts w:ascii="Times New Roman" w:hAnsi="Times New Roman" w:cs="Times New Roman"/>
          <w:sz w:val="24"/>
          <w:szCs w:val="24"/>
        </w:rPr>
        <w:t xml:space="preserve"> than</w:t>
      </w:r>
      <w:r w:rsidRPr="00100E6A">
        <w:rPr>
          <w:rFonts w:ascii="Times New Roman" w:hAnsi="Times New Roman" w:cs="Times New Roman"/>
          <w:sz w:val="24"/>
          <w:szCs w:val="24"/>
        </w:rPr>
        <w:t xml:space="preserve"> a way of </w:t>
      </w:r>
      <w:r w:rsidR="0041322B" w:rsidRPr="00100E6A">
        <w:rPr>
          <w:rFonts w:ascii="Times New Roman" w:hAnsi="Times New Roman" w:cs="Times New Roman"/>
          <w:sz w:val="24"/>
          <w:szCs w:val="24"/>
        </w:rPr>
        <w:t>establishing</w:t>
      </w:r>
      <w:r w:rsidRPr="00100E6A">
        <w:rPr>
          <w:rFonts w:ascii="Times New Roman" w:hAnsi="Times New Roman" w:cs="Times New Roman"/>
          <w:sz w:val="24"/>
          <w:szCs w:val="24"/>
        </w:rPr>
        <w:t xml:space="preserve"> hero</w:t>
      </w:r>
      <w:r w:rsidR="0041322B" w:rsidRPr="00100E6A">
        <w:rPr>
          <w:rFonts w:ascii="Times New Roman" w:hAnsi="Times New Roman" w:cs="Times New Roman"/>
          <w:sz w:val="24"/>
          <w:szCs w:val="24"/>
        </w:rPr>
        <w:t xml:space="preserve"> status for the stars. Arguably, the effect of s</w:t>
      </w:r>
      <w:r w:rsidR="000F4A24" w:rsidRPr="00100E6A">
        <w:rPr>
          <w:rFonts w:ascii="Times New Roman" w:hAnsi="Times New Roman" w:cs="Times New Roman"/>
          <w:sz w:val="24"/>
          <w:szCs w:val="24"/>
        </w:rPr>
        <w:t>uch reinforcement of the myth</w:t>
      </w:r>
      <w:r w:rsidR="0041322B" w:rsidRPr="00100E6A">
        <w:rPr>
          <w:rFonts w:ascii="Times New Roman" w:hAnsi="Times New Roman" w:cs="Times New Roman"/>
          <w:sz w:val="24"/>
          <w:szCs w:val="24"/>
        </w:rPr>
        <w:t xml:space="preserve"> of the need for security through mainstream media could be to limit official response, and create a public perception that Haiti and other disaster areas will be insecure and dangerous.  </w:t>
      </w:r>
    </w:p>
    <w:p w:rsidR="00A221F3" w:rsidRPr="00100E6A" w:rsidRDefault="00A221F3" w:rsidP="001C6A6B">
      <w:pPr>
        <w:spacing w:line="240" w:lineRule="auto"/>
        <w:rPr>
          <w:rFonts w:ascii="Times New Roman" w:hAnsi="Times New Roman" w:cs="Times New Roman"/>
          <w:i/>
          <w:sz w:val="24"/>
          <w:szCs w:val="24"/>
        </w:rPr>
      </w:pPr>
      <w:r w:rsidRPr="00100E6A">
        <w:rPr>
          <w:rFonts w:ascii="Times New Roman" w:hAnsi="Times New Roman" w:cs="Times New Roman"/>
          <w:i/>
          <w:sz w:val="24"/>
          <w:szCs w:val="24"/>
        </w:rPr>
        <w:t>1.1 Digital Volunteers</w:t>
      </w:r>
    </w:p>
    <w:p w:rsidR="00A221F3" w:rsidRPr="00100E6A" w:rsidRDefault="000506DE"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A growing body of literature has begun to identify </w:t>
      </w:r>
      <w:r w:rsidR="003E4C31" w:rsidRPr="00100E6A">
        <w:rPr>
          <w:rFonts w:ascii="Times New Roman" w:hAnsi="Times New Roman" w:cs="Times New Roman"/>
          <w:sz w:val="24"/>
          <w:szCs w:val="24"/>
        </w:rPr>
        <w:t xml:space="preserve">an emerging </w:t>
      </w:r>
      <w:r w:rsidR="00F8181E" w:rsidRPr="00100E6A">
        <w:rPr>
          <w:rFonts w:ascii="Times New Roman" w:hAnsi="Times New Roman" w:cs="Times New Roman"/>
          <w:sz w:val="24"/>
          <w:szCs w:val="24"/>
        </w:rPr>
        <w:t xml:space="preserve">willingness of people to volunteer in </w:t>
      </w:r>
      <w:r w:rsidR="007E56C4" w:rsidRPr="00100E6A">
        <w:rPr>
          <w:rFonts w:ascii="Times New Roman" w:hAnsi="Times New Roman" w:cs="Times New Roman"/>
          <w:sz w:val="24"/>
          <w:szCs w:val="24"/>
        </w:rPr>
        <w:t>the social med</w:t>
      </w:r>
      <w:r w:rsidR="00316B4B" w:rsidRPr="00100E6A">
        <w:rPr>
          <w:rFonts w:ascii="Times New Roman" w:hAnsi="Times New Roman" w:cs="Times New Roman"/>
          <w:sz w:val="24"/>
          <w:szCs w:val="24"/>
        </w:rPr>
        <w:t>ia sphere,</w:t>
      </w:r>
      <w:r w:rsidR="007E56C4" w:rsidRPr="00100E6A">
        <w:rPr>
          <w:rFonts w:ascii="Times New Roman" w:hAnsi="Times New Roman" w:cs="Times New Roman"/>
          <w:sz w:val="24"/>
          <w:szCs w:val="24"/>
        </w:rPr>
        <w:t xml:space="preserve"> to assist in the coordination and dissemination of</w:t>
      </w:r>
      <w:r w:rsidR="00F8181E" w:rsidRPr="00100E6A">
        <w:rPr>
          <w:rFonts w:ascii="Times New Roman" w:hAnsi="Times New Roman" w:cs="Times New Roman"/>
          <w:sz w:val="24"/>
          <w:szCs w:val="24"/>
        </w:rPr>
        <w:t xml:space="preserve"> i</w:t>
      </w:r>
      <w:r w:rsidR="00316B4B" w:rsidRPr="00100E6A">
        <w:rPr>
          <w:rFonts w:ascii="Times New Roman" w:hAnsi="Times New Roman" w:cs="Times New Roman"/>
          <w:sz w:val="24"/>
          <w:szCs w:val="24"/>
        </w:rPr>
        <w:t>nformation related to crisis events</w:t>
      </w:r>
      <w:r w:rsidR="00773E51" w:rsidRPr="00100E6A">
        <w:rPr>
          <w:rFonts w:ascii="Times New Roman" w:hAnsi="Times New Roman" w:cs="Times New Roman"/>
          <w:sz w:val="24"/>
          <w:szCs w:val="24"/>
        </w:rPr>
        <w:t xml:space="preserve"> (for example, </w:t>
      </w:r>
      <w:proofErr w:type="spellStart"/>
      <w:r w:rsidR="00773E51" w:rsidRPr="00100E6A">
        <w:rPr>
          <w:rFonts w:ascii="Times New Roman" w:hAnsi="Times New Roman" w:cs="Times New Roman"/>
          <w:sz w:val="24"/>
          <w:szCs w:val="24"/>
        </w:rPr>
        <w:t>Qu</w:t>
      </w:r>
      <w:r w:rsidR="00572B38" w:rsidRPr="00100E6A">
        <w:rPr>
          <w:rFonts w:ascii="Times New Roman" w:hAnsi="Times New Roman" w:cs="Times New Roman"/>
          <w:sz w:val="24"/>
          <w:szCs w:val="24"/>
        </w:rPr>
        <w:t>,Y</w:t>
      </w:r>
      <w:proofErr w:type="spellEnd"/>
      <w:r w:rsidR="00572B38" w:rsidRPr="00100E6A">
        <w:rPr>
          <w:rFonts w:ascii="Times New Roman" w:hAnsi="Times New Roman" w:cs="Times New Roman"/>
          <w:sz w:val="24"/>
          <w:szCs w:val="24"/>
        </w:rPr>
        <w:t xml:space="preserve">, Wu, P and Wang, X, 2008; </w:t>
      </w:r>
      <w:proofErr w:type="spellStart"/>
      <w:r w:rsidR="00572B38" w:rsidRPr="00100E6A">
        <w:rPr>
          <w:rFonts w:ascii="Times New Roman" w:hAnsi="Times New Roman" w:cs="Times New Roman"/>
          <w:sz w:val="24"/>
          <w:szCs w:val="24"/>
        </w:rPr>
        <w:t>Shklovski</w:t>
      </w:r>
      <w:proofErr w:type="spellEnd"/>
      <w:r w:rsidR="00572B38" w:rsidRPr="00100E6A">
        <w:rPr>
          <w:rFonts w:ascii="Times New Roman" w:hAnsi="Times New Roman" w:cs="Times New Roman"/>
          <w:sz w:val="24"/>
          <w:szCs w:val="24"/>
        </w:rPr>
        <w:t xml:space="preserve">, I, </w:t>
      </w:r>
      <w:proofErr w:type="spellStart"/>
      <w:r w:rsidR="00572B38" w:rsidRPr="00100E6A">
        <w:rPr>
          <w:rFonts w:ascii="Times New Roman" w:hAnsi="Times New Roman" w:cs="Times New Roman"/>
          <w:sz w:val="24"/>
          <w:szCs w:val="24"/>
        </w:rPr>
        <w:t>Palen</w:t>
      </w:r>
      <w:proofErr w:type="spellEnd"/>
      <w:r w:rsidR="00572B38" w:rsidRPr="00100E6A">
        <w:rPr>
          <w:rFonts w:ascii="Times New Roman" w:hAnsi="Times New Roman" w:cs="Times New Roman"/>
          <w:sz w:val="24"/>
          <w:szCs w:val="24"/>
        </w:rPr>
        <w:t>, L and Sutton, J, 2008;</w:t>
      </w:r>
      <w:r w:rsidR="00242B19" w:rsidRPr="00100E6A">
        <w:rPr>
          <w:rFonts w:ascii="Times New Roman" w:hAnsi="Times New Roman" w:cs="Times New Roman"/>
          <w:sz w:val="24"/>
          <w:szCs w:val="24"/>
        </w:rPr>
        <w:t xml:space="preserve"> </w:t>
      </w:r>
      <w:proofErr w:type="spellStart"/>
      <w:r w:rsidR="00242B19" w:rsidRPr="00100E6A">
        <w:rPr>
          <w:rFonts w:ascii="Times New Roman" w:hAnsi="Times New Roman" w:cs="Times New Roman"/>
          <w:sz w:val="24"/>
          <w:szCs w:val="24"/>
        </w:rPr>
        <w:t>Heverin</w:t>
      </w:r>
      <w:proofErr w:type="spellEnd"/>
      <w:r w:rsidR="00242B19" w:rsidRPr="00100E6A">
        <w:rPr>
          <w:rFonts w:ascii="Times New Roman" w:hAnsi="Times New Roman" w:cs="Times New Roman"/>
          <w:sz w:val="24"/>
          <w:szCs w:val="24"/>
        </w:rPr>
        <w:t>, T and Zack, L</w:t>
      </w:r>
      <w:r w:rsidR="009666A0" w:rsidRPr="00100E6A">
        <w:rPr>
          <w:rFonts w:ascii="Times New Roman" w:hAnsi="Times New Roman" w:cs="Times New Roman"/>
          <w:sz w:val="24"/>
          <w:szCs w:val="24"/>
        </w:rPr>
        <w:t xml:space="preserve">, 2010; </w:t>
      </w:r>
      <w:proofErr w:type="spellStart"/>
      <w:r w:rsidR="001A13E9" w:rsidRPr="00100E6A">
        <w:rPr>
          <w:rFonts w:ascii="Times New Roman" w:hAnsi="Times New Roman" w:cs="Times New Roman"/>
          <w:sz w:val="24"/>
          <w:szCs w:val="24"/>
        </w:rPr>
        <w:t>Vieweg</w:t>
      </w:r>
      <w:proofErr w:type="spellEnd"/>
      <w:r w:rsidR="001A13E9" w:rsidRPr="00100E6A">
        <w:rPr>
          <w:rFonts w:ascii="Times New Roman" w:hAnsi="Times New Roman" w:cs="Times New Roman"/>
          <w:sz w:val="24"/>
          <w:szCs w:val="24"/>
        </w:rPr>
        <w:t xml:space="preserve">, S, </w:t>
      </w:r>
      <w:proofErr w:type="spellStart"/>
      <w:r w:rsidR="001A13E9" w:rsidRPr="00100E6A">
        <w:rPr>
          <w:rFonts w:ascii="Times New Roman" w:hAnsi="Times New Roman" w:cs="Times New Roman"/>
          <w:sz w:val="24"/>
          <w:szCs w:val="24"/>
        </w:rPr>
        <w:t>Palen</w:t>
      </w:r>
      <w:proofErr w:type="spellEnd"/>
      <w:r w:rsidR="001A13E9" w:rsidRPr="00100E6A">
        <w:rPr>
          <w:rFonts w:ascii="Times New Roman" w:hAnsi="Times New Roman" w:cs="Times New Roman"/>
          <w:sz w:val="24"/>
          <w:szCs w:val="24"/>
        </w:rPr>
        <w:t xml:space="preserve">, L, Liu, S, Hughes, A and Sutton, J, 2008). </w:t>
      </w:r>
      <w:proofErr w:type="spellStart"/>
      <w:r w:rsidR="00C8116C" w:rsidRPr="00100E6A">
        <w:rPr>
          <w:rFonts w:ascii="Times New Roman" w:hAnsi="Times New Roman" w:cs="Times New Roman"/>
          <w:sz w:val="24"/>
          <w:szCs w:val="24"/>
        </w:rPr>
        <w:t>Starbird</w:t>
      </w:r>
      <w:proofErr w:type="spellEnd"/>
      <w:r w:rsidR="00C8116C" w:rsidRPr="00100E6A">
        <w:rPr>
          <w:rFonts w:ascii="Times New Roman" w:hAnsi="Times New Roman" w:cs="Times New Roman"/>
          <w:sz w:val="24"/>
          <w:szCs w:val="24"/>
        </w:rPr>
        <w:t xml:space="preserve"> and </w:t>
      </w:r>
      <w:proofErr w:type="spellStart"/>
      <w:r w:rsidR="00C8116C" w:rsidRPr="00100E6A">
        <w:rPr>
          <w:rFonts w:ascii="Times New Roman" w:hAnsi="Times New Roman" w:cs="Times New Roman"/>
          <w:sz w:val="24"/>
          <w:szCs w:val="24"/>
        </w:rPr>
        <w:t>Palen</w:t>
      </w:r>
      <w:proofErr w:type="spellEnd"/>
      <w:r w:rsidR="00C8116C" w:rsidRPr="00100E6A">
        <w:rPr>
          <w:rFonts w:ascii="Times New Roman" w:hAnsi="Times New Roman" w:cs="Times New Roman"/>
          <w:sz w:val="24"/>
          <w:szCs w:val="24"/>
        </w:rPr>
        <w:t xml:space="preserve"> (2011) </w:t>
      </w:r>
      <w:r w:rsidR="00DF688C" w:rsidRPr="00100E6A">
        <w:rPr>
          <w:rFonts w:ascii="Times New Roman" w:hAnsi="Times New Roman" w:cs="Times New Roman"/>
          <w:sz w:val="24"/>
          <w:szCs w:val="24"/>
        </w:rPr>
        <w:t>refer to the members of the public around the world who collaborate online to assist in this work</w:t>
      </w:r>
      <w:r w:rsidR="00C8116C" w:rsidRPr="00100E6A">
        <w:rPr>
          <w:rFonts w:ascii="Times New Roman" w:hAnsi="Times New Roman" w:cs="Times New Roman"/>
          <w:sz w:val="24"/>
          <w:szCs w:val="24"/>
        </w:rPr>
        <w:t xml:space="preserve"> as </w:t>
      </w:r>
      <w:r w:rsidR="00DF688C" w:rsidRPr="00100E6A">
        <w:rPr>
          <w:rFonts w:ascii="Times New Roman" w:hAnsi="Times New Roman" w:cs="Times New Roman"/>
          <w:sz w:val="24"/>
          <w:szCs w:val="24"/>
        </w:rPr>
        <w:t xml:space="preserve">digital volunteers. </w:t>
      </w:r>
      <w:r w:rsidR="00A221F3" w:rsidRPr="00100E6A">
        <w:rPr>
          <w:rFonts w:ascii="Times New Roman" w:hAnsi="Times New Roman" w:cs="Times New Roman"/>
          <w:sz w:val="24"/>
          <w:szCs w:val="24"/>
        </w:rPr>
        <w:t xml:space="preserve">These digitally-based, geographically dispersed members of the public use social media to assist in such things as communicating and connecting needs with offers of resources, disseminating situational awareness information and helping to map consolidated geographic information for the use of others. </w:t>
      </w:r>
    </w:p>
    <w:p w:rsidR="005161D1" w:rsidRPr="00100E6A" w:rsidRDefault="00F27134"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My research will explore the</w:t>
      </w:r>
      <w:r w:rsidR="007E56C4" w:rsidRPr="00100E6A">
        <w:rPr>
          <w:rFonts w:ascii="Times New Roman" w:hAnsi="Times New Roman" w:cs="Times New Roman"/>
          <w:sz w:val="24"/>
          <w:szCs w:val="24"/>
        </w:rPr>
        <w:t xml:space="preserve"> poten</w:t>
      </w:r>
      <w:r w:rsidR="00DF688C" w:rsidRPr="00100E6A">
        <w:rPr>
          <w:rFonts w:ascii="Times New Roman" w:hAnsi="Times New Roman" w:cs="Times New Roman"/>
          <w:sz w:val="24"/>
          <w:szCs w:val="24"/>
        </w:rPr>
        <w:t>tial for these digital volunteers</w:t>
      </w:r>
      <w:r w:rsidR="0025019E" w:rsidRPr="00100E6A">
        <w:rPr>
          <w:rFonts w:ascii="Times New Roman" w:hAnsi="Times New Roman" w:cs="Times New Roman"/>
          <w:sz w:val="24"/>
          <w:szCs w:val="24"/>
        </w:rPr>
        <w:t xml:space="preserve"> </w:t>
      </w:r>
      <w:r w:rsidR="007E56C4" w:rsidRPr="00100E6A">
        <w:rPr>
          <w:rFonts w:ascii="Times New Roman" w:hAnsi="Times New Roman" w:cs="Times New Roman"/>
          <w:sz w:val="24"/>
          <w:szCs w:val="24"/>
        </w:rPr>
        <w:t xml:space="preserve">to </w:t>
      </w:r>
      <w:r w:rsidR="00DF688C" w:rsidRPr="00100E6A">
        <w:rPr>
          <w:rFonts w:ascii="Times New Roman" w:hAnsi="Times New Roman" w:cs="Times New Roman"/>
          <w:sz w:val="24"/>
          <w:szCs w:val="24"/>
        </w:rPr>
        <w:t>work and collaborate</w:t>
      </w:r>
      <w:r w:rsidR="007E56C4" w:rsidRPr="00100E6A">
        <w:rPr>
          <w:rFonts w:ascii="Times New Roman" w:hAnsi="Times New Roman" w:cs="Times New Roman"/>
          <w:sz w:val="24"/>
          <w:szCs w:val="24"/>
        </w:rPr>
        <w:t xml:space="preserve"> beyond th</w:t>
      </w:r>
      <w:r w:rsidR="005161D1" w:rsidRPr="00100E6A">
        <w:rPr>
          <w:rFonts w:ascii="Times New Roman" w:hAnsi="Times New Roman" w:cs="Times New Roman"/>
          <w:sz w:val="24"/>
          <w:szCs w:val="24"/>
        </w:rPr>
        <w:t>e emergency period</w:t>
      </w:r>
      <w:r w:rsidR="0040631F" w:rsidRPr="00100E6A">
        <w:rPr>
          <w:rFonts w:ascii="Times New Roman" w:hAnsi="Times New Roman" w:cs="Times New Roman"/>
          <w:sz w:val="24"/>
          <w:szCs w:val="24"/>
        </w:rPr>
        <w:t xml:space="preserve"> into the Intermediate and R</w:t>
      </w:r>
      <w:r w:rsidR="0025019E" w:rsidRPr="00100E6A">
        <w:rPr>
          <w:rFonts w:ascii="Times New Roman" w:hAnsi="Times New Roman" w:cs="Times New Roman"/>
          <w:sz w:val="24"/>
          <w:szCs w:val="24"/>
        </w:rPr>
        <w:t>ecovery phases</w:t>
      </w:r>
      <w:r w:rsidR="00DF688C" w:rsidRPr="00100E6A">
        <w:rPr>
          <w:rFonts w:ascii="Times New Roman" w:hAnsi="Times New Roman" w:cs="Times New Roman"/>
          <w:sz w:val="24"/>
          <w:szCs w:val="24"/>
        </w:rPr>
        <w:t xml:space="preserve"> of disaster, thus complementing the communication work performed by traditional media outlets, and more fully reflecting the </w:t>
      </w:r>
      <w:r w:rsidR="005161D1" w:rsidRPr="00100E6A">
        <w:rPr>
          <w:rFonts w:ascii="Times New Roman" w:hAnsi="Times New Roman" w:cs="Times New Roman"/>
          <w:sz w:val="24"/>
          <w:szCs w:val="24"/>
        </w:rPr>
        <w:t xml:space="preserve">six </w:t>
      </w:r>
      <w:r w:rsidR="00DF688C" w:rsidRPr="00100E6A">
        <w:rPr>
          <w:rFonts w:ascii="Times New Roman" w:hAnsi="Times New Roman" w:cs="Times New Roman"/>
          <w:sz w:val="24"/>
          <w:szCs w:val="24"/>
        </w:rPr>
        <w:t>recommendations made to mass media of the National Research Council Committee in 1979</w:t>
      </w:r>
      <w:r w:rsidR="0025019E" w:rsidRPr="00100E6A">
        <w:rPr>
          <w:rFonts w:ascii="Times New Roman" w:hAnsi="Times New Roman" w:cs="Times New Roman"/>
          <w:sz w:val="24"/>
          <w:szCs w:val="24"/>
        </w:rPr>
        <w:t xml:space="preserve">. </w:t>
      </w:r>
    </w:p>
    <w:p w:rsidR="005161D1" w:rsidRPr="00100E6A" w:rsidRDefault="005161D1"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lastRenderedPageBreak/>
        <w:t>My colleagues and I are looking to provide digital volunteers with a platform which can present i</w:t>
      </w:r>
      <w:r w:rsidR="00FF559B" w:rsidRPr="00100E6A">
        <w:rPr>
          <w:rFonts w:ascii="Times New Roman" w:hAnsi="Times New Roman" w:cs="Times New Roman"/>
          <w:sz w:val="24"/>
          <w:szCs w:val="24"/>
        </w:rPr>
        <w:t>nformation</w:t>
      </w:r>
      <w:r w:rsidR="00F27134" w:rsidRPr="00100E6A">
        <w:rPr>
          <w:rFonts w:ascii="Times New Roman" w:hAnsi="Times New Roman" w:cs="Times New Roman"/>
          <w:sz w:val="24"/>
          <w:szCs w:val="24"/>
        </w:rPr>
        <w:t xml:space="preserve"> of specific interest</w:t>
      </w:r>
      <w:r w:rsidRPr="00100E6A">
        <w:rPr>
          <w:rFonts w:ascii="Times New Roman" w:hAnsi="Times New Roman" w:cs="Times New Roman"/>
          <w:sz w:val="24"/>
          <w:szCs w:val="24"/>
        </w:rPr>
        <w:t xml:space="preserve"> (such as displaced pets) to a </w:t>
      </w:r>
      <w:r w:rsidR="00F27134" w:rsidRPr="00100E6A">
        <w:rPr>
          <w:rFonts w:ascii="Times New Roman" w:hAnsi="Times New Roman" w:cs="Times New Roman"/>
          <w:sz w:val="24"/>
          <w:szCs w:val="24"/>
        </w:rPr>
        <w:t>community</w:t>
      </w:r>
      <w:r w:rsidRPr="00100E6A">
        <w:rPr>
          <w:rFonts w:ascii="Times New Roman" w:hAnsi="Times New Roman" w:cs="Times New Roman"/>
          <w:sz w:val="24"/>
          <w:szCs w:val="24"/>
        </w:rPr>
        <w:t xml:space="preserve"> affected by a disaster event. I would like to see what behaviors digital volunteers exhibit in presenting, qualifying and updating their information, as well as who accesses it. This investigation will give a better understanding of the role of the public and mainstream media as potential partners in</w:t>
      </w:r>
      <w:r w:rsidR="00F8255C" w:rsidRPr="00100E6A">
        <w:rPr>
          <w:rFonts w:ascii="Times New Roman" w:hAnsi="Times New Roman" w:cs="Times New Roman"/>
          <w:sz w:val="24"/>
          <w:szCs w:val="24"/>
        </w:rPr>
        <w:t xml:space="preserve"> communication during the</w:t>
      </w:r>
      <w:r w:rsidRPr="00100E6A">
        <w:rPr>
          <w:rFonts w:ascii="Times New Roman" w:hAnsi="Times New Roman" w:cs="Times New Roman"/>
          <w:sz w:val="24"/>
          <w:szCs w:val="24"/>
        </w:rPr>
        <w:t xml:space="preserve"> recovery </w:t>
      </w:r>
      <w:r w:rsidR="00F8255C" w:rsidRPr="00100E6A">
        <w:rPr>
          <w:rFonts w:ascii="Times New Roman" w:hAnsi="Times New Roman" w:cs="Times New Roman"/>
          <w:sz w:val="24"/>
          <w:szCs w:val="24"/>
        </w:rPr>
        <w:t xml:space="preserve">period </w:t>
      </w:r>
      <w:r w:rsidRPr="00100E6A">
        <w:rPr>
          <w:rFonts w:ascii="Times New Roman" w:hAnsi="Times New Roman" w:cs="Times New Roman"/>
          <w:sz w:val="24"/>
          <w:szCs w:val="24"/>
        </w:rPr>
        <w:t>after disaster</w:t>
      </w:r>
      <w:r w:rsidR="00083EF2" w:rsidRPr="00100E6A">
        <w:rPr>
          <w:rFonts w:ascii="Times New Roman" w:hAnsi="Times New Roman" w:cs="Times New Roman"/>
          <w:sz w:val="24"/>
          <w:szCs w:val="24"/>
        </w:rPr>
        <w:t>, and uncover areas where collaboration may be possible</w:t>
      </w:r>
      <w:r w:rsidRPr="00100E6A">
        <w:rPr>
          <w:rFonts w:ascii="Times New Roman" w:hAnsi="Times New Roman" w:cs="Times New Roman"/>
          <w:sz w:val="24"/>
          <w:szCs w:val="24"/>
        </w:rPr>
        <w:t>.</w:t>
      </w:r>
      <w:r w:rsidR="00083EF2" w:rsidRPr="00100E6A">
        <w:rPr>
          <w:rFonts w:ascii="Times New Roman" w:hAnsi="Times New Roman" w:cs="Times New Roman"/>
          <w:sz w:val="24"/>
          <w:szCs w:val="24"/>
        </w:rPr>
        <w:t xml:space="preserve"> For example, in their study of the social media interactions which occurred in the immediate aftermath of the April 16, 2007 Virginia Tech shooting, </w:t>
      </w:r>
      <w:proofErr w:type="spellStart"/>
      <w:r w:rsidR="00083EF2" w:rsidRPr="00100E6A">
        <w:rPr>
          <w:rFonts w:ascii="Times New Roman" w:hAnsi="Times New Roman" w:cs="Times New Roman"/>
          <w:sz w:val="24"/>
          <w:szCs w:val="24"/>
        </w:rPr>
        <w:t>Vieweg</w:t>
      </w:r>
      <w:proofErr w:type="spellEnd"/>
      <w:r w:rsidR="00083EF2" w:rsidRPr="00100E6A">
        <w:rPr>
          <w:rFonts w:ascii="Times New Roman" w:hAnsi="Times New Roman" w:cs="Times New Roman"/>
          <w:sz w:val="24"/>
          <w:szCs w:val="24"/>
        </w:rPr>
        <w:t xml:space="preserve"> et al (2008) discovered that instead of inaccurate information or rumor-mongering, socially-produced accurate information was collected and presented to readers of various </w:t>
      </w:r>
      <w:proofErr w:type="spellStart"/>
      <w:r w:rsidR="00083EF2" w:rsidRPr="00100E6A">
        <w:rPr>
          <w:rFonts w:ascii="Times New Roman" w:hAnsi="Times New Roman" w:cs="Times New Roman"/>
          <w:sz w:val="24"/>
          <w:szCs w:val="24"/>
        </w:rPr>
        <w:t>Facebook</w:t>
      </w:r>
      <w:proofErr w:type="spellEnd"/>
      <w:r w:rsidR="00083EF2" w:rsidRPr="00100E6A">
        <w:rPr>
          <w:rFonts w:ascii="Times New Roman" w:hAnsi="Times New Roman" w:cs="Times New Roman"/>
          <w:sz w:val="24"/>
          <w:szCs w:val="24"/>
        </w:rPr>
        <w:t xml:space="preserve"> pages prior to official announcements of casualties being made by the university.</w:t>
      </w:r>
      <w:r w:rsidR="00504F38" w:rsidRPr="00100E6A">
        <w:rPr>
          <w:rFonts w:ascii="Times New Roman" w:hAnsi="Times New Roman" w:cs="Times New Roman"/>
          <w:sz w:val="24"/>
          <w:szCs w:val="24"/>
        </w:rPr>
        <w:t xml:space="preserve"> It is important that this paper recognizes that faster information dissemination did not appear to be the goal of the people who posted to the pages, but that those studied acted independently to obtain and verify information, and did so collaboratively and transparently, asking others when they were not sure of details. </w:t>
      </w:r>
      <w:r w:rsidR="00083EF2" w:rsidRPr="00100E6A">
        <w:rPr>
          <w:rFonts w:ascii="Times New Roman" w:hAnsi="Times New Roman" w:cs="Times New Roman"/>
          <w:sz w:val="24"/>
          <w:szCs w:val="24"/>
        </w:rPr>
        <w:t xml:space="preserve">  </w:t>
      </w:r>
      <w:r w:rsidRPr="00100E6A">
        <w:rPr>
          <w:rFonts w:ascii="Times New Roman" w:hAnsi="Times New Roman" w:cs="Times New Roman"/>
          <w:sz w:val="24"/>
          <w:szCs w:val="24"/>
        </w:rPr>
        <w:t xml:space="preserve"> </w:t>
      </w:r>
    </w:p>
    <w:p w:rsidR="009D5539" w:rsidRPr="00100E6A" w:rsidRDefault="006D3550" w:rsidP="001C6A6B">
      <w:pPr>
        <w:spacing w:line="240" w:lineRule="auto"/>
        <w:rPr>
          <w:rStyle w:val="apple-style-span"/>
          <w:rFonts w:ascii="Times New Roman" w:hAnsi="Times New Roman" w:cs="Times New Roman"/>
        </w:rPr>
      </w:pPr>
      <w:r w:rsidRPr="00100E6A">
        <w:rPr>
          <w:rFonts w:ascii="Times New Roman" w:hAnsi="Times New Roman" w:cs="Times New Roman"/>
          <w:sz w:val="24"/>
          <w:szCs w:val="24"/>
        </w:rPr>
        <w:t>The proliferation of social media and increase in global connectedness means it is possible that emergency managers</w:t>
      </w:r>
      <w:r w:rsidR="00887B8D" w:rsidRPr="00100E6A">
        <w:rPr>
          <w:rFonts w:ascii="Times New Roman" w:hAnsi="Times New Roman" w:cs="Times New Roman"/>
          <w:sz w:val="24"/>
          <w:szCs w:val="24"/>
        </w:rPr>
        <w:t>, media</w:t>
      </w:r>
      <w:r w:rsidRPr="00100E6A">
        <w:rPr>
          <w:rFonts w:ascii="Times New Roman" w:hAnsi="Times New Roman" w:cs="Times New Roman"/>
          <w:sz w:val="24"/>
          <w:szCs w:val="24"/>
        </w:rPr>
        <w:t xml:space="preserve"> and members of the community could better assist those affected by disasters and better prepare everyone for similar events around the world, thus minimizing the effect of hazard events and improving recovery efforts. Research has shown that</w:t>
      </w:r>
      <w:r w:rsidR="000A0E1B" w:rsidRPr="00100E6A">
        <w:rPr>
          <w:rFonts w:ascii="Times New Roman" w:hAnsi="Times New Roman" w:cs="Times New Roman"/>
          <w:sz w:val="24"/>
          <w:szCs w:val="24"/>
        </w:rPr>
        <w:t xml:space="preserve"> </w:t>
      </w:r>
      <w:r w:rsidR="0039451C" w:rsidRPr="00100E6A">
        <w:rPr>
          <w:rStyle w:val="apple-style-span"/>
          <w:rFonts w:ascii="Times New Roman" w:hAnsi="Times New Roman" w:cs="Times New Roman"/>
          <w:color w:val="000000"/>
          <w:sz w:val="24"/>
          <w:szCs w:val="24"/>
        </w:rPr>
        <w:t>Emergency response and recovery phases are not linear</w:t>
      </w:r>
      <w:r w:rsidR="00C8116C" w:rsidRPr="00100E6A">
        <w:rPr>
          <w:rStyle w:val="apple-style-span"/>
          <w:rFonts w:ascii="Times New Roman" w:hAnsi="Times New Roman" w:cs="Times New Roman"/>
          <w:color w:val="000000"/>
          <w:sz w:val="24"/>
          <w:szCs w:val="24"/>
        </w:rPr>
        <w:t xml:space="preserve"> and overlap exists between phases. In practice,</w:t>
      </w:r>
      <w:r w:rsidR="0039451C" w:rsidRPr="00100E6A">
        <w:rPr>
          <w:rStyle w:val="apple-style-span"/>
          <w:rFonts w:ascii="Times New Roman" w:hAnsi="Times New Roman" w:cs="Times New Roman"/>
          <w:color w:val="000000"/>
          <w:sz w:val="24"/>
          <w:szCs w:val="24"/>
        </w:rPr>
        <w:t xml:space="preserve"> recovery often takes place in an ad hoc fashion because key decisions are not part of a strategic program to restore services and rebuild communities</w:t>
      </w:r>
      <w:r w:rsidR="008E57BE" w:rsidRPr="00100E6A">
        <w:rPr>
          <w:rStyle w:val="apple-style-span"/>
          <w:rFonts w:ascii="Times New Roman" w:hAnsi="Times New Roman" w:cs="Times New Roman"/>
          <w:color w:val="000000"/>
          <w:sz w:val="24"/>
          <w:szCs w:val="24"/>
        </w:rPr>
        <w:t xml:space="preserve"> </w:t>
      </w:r>
      <w:r w:rsidR="0039451C" w:rsidRPr="00100E6A">
        <w:rPr>
          <w:rStyle w:val="apple-style-span"/>
          <w:rFonts w:ascii="Times New Roman" w:hAnsi="Times New Roman" w:cs="Times New Roman"/>
          <w:color w:val="000000"/>
          <w:sz w:val="24"/>
          <w:szCs w:val="24"/>
        </w:rPr>
        <w:t>(Durham et al. 1993, pp. 30)</w:t>
      </w:r>
      <w:r w:rsidR="008E57BE" w:rsidRPr="00100E6A">
        <w:rPr>
          <w:rStyle w:val="apple-style-span"/>
          <w:rFonts w:ascii="Times New Roman" w:hAnsi="Times New Roman" w:cs="Times New Roman"/>
          <w:color w:val="000000"/>
          <w:sz w:val="24"/>
          <w:szCs w:val="24"/>
        </w:rPr>
        <w:t>.</w:t>
      </w:r>
      <w:r w:rsidR="0039451C" w:rsidRPr="00100E6A">
        <w:rPr>
          <w:rStyle w:val="apple-style-span"/>
          <w:rFonts w:ascii="Times New Roman" w:hAnsi="Times New Roman" w:cs="Times New Roman"/>
          <w:color w:val="000000"/>
          <w:sz w:val="24"/>
          <w:szCs w:val="24"/>
        </w:rPr>
        <w:t xml:space="preserve"> </w:t>
      </w:r>
      <w:r w:rsidR="009D5539" w:rsidRPr="00100E6A">
        <w:rPr>
          <w:rStyle w:val="apple-style-span"/>
          <w:rFonts w:ascii="Times New Roman" w:hAnsi="Times New Roman" w:cs="Times New Roman"/>
          <w:color w:val="000000"/>
          <w:sz w:val="24"/>
          <w:szCs w:val="24"/>
        </w:rPr>
        <w:t>The ongoing problems with recovery after disaster appear to correlate with problems with preparedness f</w:t>
      </w:r>
      <w:r w:rsidR="00D64DE8" w:rsidRPr="00100E6A">
        <w:rPr>
          <w:rStyle w:val="apple-style-span"/>
          <w:rFonts w:ascii="Times New Roman" w:hAnsi="Times New Roman" w:cs="Times New Roman"/>
          <w:color w:val="000000"/>
          <w:sz w:val="24"/>
          <w:szCs w:val="24"/>
        </w:rPr>
        <w:t>or future events. I would like to identify c</w:t>
      </w:r>
      <w:r w:rsidR="009D5539" w:rsidRPr="00100E6A">
        <w:rPr>
          <w:rStyle w:val="apple-style-span"/>
          <w:rFonts w:ascii="Times New Roman" w:hAnsi="Times New Roman" w:cs="Times New Roman"/>
          <w:color w:val="000000"/>
          <w:sz w:val="24"/>
          <w:szCs w:val="24"/>
        </w:rPr>
        <w:t>orrelations between communication and awareness of the recovery stages of disaster in the geographic and global communities</w:t>
      </w:r>
      <w:r w:rsidR="00D64DE8" w:rsidRPr="00100E6A">
        <w:rPr>
          <w:rStyle w:val="apple-style-span"/>
          <w:rFonts w:ascii="Times New Roman" w:hAnsi="Times New Roman" w:cs="Times New Roman"/>
          <w:color w:val="000000"/>
          <w:sz w:val="24"/>
          <w:szCs w:val="24"/>
        </w:rPr>
        <w:t xml:space="preserve"> in an ongoing research plan which could aid in identifying messages that work best in assisting communities at risk of hazards in their preparation</w:t>
      </w:r>
      <w:r w:rsidR="009D5539" w:rsidRPr="00100E6A">
        <w:rPr>
          <w:rStyle w:val="apple-style-span"/>
          <w:rFonts w:ascii="Times New Roman" w:hAnsi="Times New Roman" w:cs="Times New Roman"/>
          <w:color w:val="000000"/>
          <w:sz w:val="24"/>
          <w:szCs w:val="24"/>
        </w:rPr>
        <w:t xml:space="preserve">. </w:t>
      </w:r>
    </w:p>
    <w:p w:rsidR="00503A92" w:rsidRPr="00100E6A" w:rsidRDefault="009D5539" w:rsidP="00D64DE8">
      <w:pPr>
        <w:spacing w:line="240" w:lineRule="auto"/>
        <w:rPr>
          <w:rFonts w:ascii="Times New Roman" w:hAnsi="Times New Roman" w:cs="Times New Roman"/>
          <w:sz w:val="24"/>
          <w:szCs w:val="24"/>
        </w:rPr>
      </w:pPr>
      <w:r w:rsidRPr="00100E6A">
        <w:rPr>
          <w:rStyle w:val="apple-style-span"/>
          <w:rFonts w:ascii="Times New Roman" w:hAnsi="Times New Roman" w:cs="Times New Roman"/>
          <w:color w:val="000000"/>
          <w:sz w:val="24"/>
          <w:szCs w:val="24"/>
        </w:rPr>
        <w:t>The purpose of the</w:t>
      </w:r>
      <w:r w:rsidR="00D64DE8" w:rsidRPr="00100E6A">
        <w:rPr>
          <w:rStyle w:val="apple-style-span"/>
          <w:rFonts w:ascii="Times New Roman" w:hAnsi="Times New Roman" w:cs="Times New Roman"/>
          <w:color w:val="000000"/>
          <w:sz w:val="24"/>
          <w:szCs w:val="24"/>
        </w:rPr>
        <w:t xml:space="preserve"> overall</w:t>
      </w:r>
      <w:r w:rsidRPr="00100E6A">
        <w:rPr>
          <w:rStyle w:val="apple-style-span"/>
          <w:rFonts w:ascii="Times New Roman" w:hAnsi="Times New Roman" w:cs="Times New Roman"/>
          <w:color w:val="000000"/>
          <w:sz w:val="24"/>
          <w:szCs w:val="24"/>
        </w:rPr>
        <w:t xml:space="preserve"> research endeavor will be to</w:t>
      </w:r>
      <w:r w:rsidR="0039451C" w:rsidRPr="00100E6A">
        <w:rPr>
          <w:rStyle w:val="apple-style-span"/>
          <w:rFonts w:ascii="Times New Roman" w:hAnsi="Times New Roman" w:cs="Times New Roman"/>
          <w:color w:val="000000"/>
          <w:sz w:val="24"/>
          <w:szCs w:val="24"/>
        </w:rPr>
        <w:t xml:space="preserve"> see if </w:t>
      </w:r>
      <w:r w:rsidR="00D64DE8" w:rsidRPr="00100E6A">
        <w:rPr>
          <w:rStyle w:val="apple-style-span"/>
          <w:rFonts w:ascii="Times New Roman" w:hAnsi="Times New Roman" w:cs="Times New Roman"/>
          <w:color w:val="000000"/>
          <w:sz w:val="24"/>
          <w:szCs w:val="24"/>
        </w:rPr>
        <w:t xml:space="preserve">it is possible to leverage the willingness of the general public to be involved in social media communication during disaster events to create opportunities within the recovery </w:t>
      </w:r>
      <w:proofErr w:type="gramStart"/>
      <w:r w:rsidR="00D64DE8" w:rsidRPr="00100E6A">
        <w:rPr>
          <w:rStyle w:val="apple-style-span"/>
          <w:rFonts w:ascii="Times New Roman" w:hAnsi="Times New Roman" w:cs="Times New Roman"/>
          <w:color w:val="000000"/>
          <w:sz w:val="24"/>
          <w:szCs w:val="24"/>
        </w:rPr>
        <w:t>phase that will meet the needs of the affected geographic community in ways which have</w:t>
      </w:r>
      <w:proofErr w:type="gramEnd"/>
      <w:r w:rsidR="00D64DE8" w:rsidRPr="00100E6A">
        <w:rPr>
          <w:rStyle w:val="apple-style-span"/>
          <w:rFonts w:ascii="Times New Roman" w:hAnsi="Times New Roman" w:cs="Times New Roman"/>
          <w:color w:val="000000"/>
          <w:sz w:val="24"/>
          <w:szCs w:val="24"/>
        </w:rPr>
        <w:t xml:space="preserve"> not been experienced before. </w:t>
      </w:r>
    </w:p>
    <w:p w:rsidR="00075AF6" w:rsidRPr="00100E6A" w:rsidRDefault="00A221F3" w:rsidP="001C6A6B">
      <w:pPr>
        <w:spacing w:line="240" w:lineRule="auto"/>
        <w:rPr>
          <w:rFonts w:ascii="Times New Roman" w:hAnsi="Times New Roman" w:cs="Times New Roman"/>
          <w:i/>
          <w:sz w:val="24"/>
          <w:szCs w:val="24"/>
        </w:rPr>
      </w:pPr>
      <w:r w:rsidRPr="00100E6A">
        <w:rPr>
          <w:rFonts w:ascii="Times New Roman" w:hAnsi="Times New Roman" w:cs="Times New Roman"/>
          <w:i/>
          <w:sz w:val="24"/>
          <w:szCs w:val="24"/>
        </w:rPr>
        <w:t>1.2</w:t>
      </w:r>
      <w:r w:rsidR="00744083" w:rsidRPr="00100E6A">
        <w:rPr>
          <w:rFonts w:ascii="Times New Roman" w:hAnsi="Times New Roman" w:cs="Times New Roman"/>
          <w:i/>
          <w:sz w:val="24"/>
          <w:szCs w:val="24"/>
        </w:rPr>
        <w:t xml:space="preserve"> </w:t>
      </w:r>
      <w:r w:rsidR="00075AF6" w:rsidRPr="00100E6A">
        <w:rPr>
          <w:rFonts w:ascii="Times New Roman" w:hAnsi="Times New Roman" w:cs="Times New Roman"/>
          <w:i/>
          <w:sz w:val="24"/>
          <w:szCs w:val="24"/>
        </w:rPr>
        <w:t>Preparation</w:t>
      </w:r>
      <w:r w:rsidR="002F5B45" w:rsidRPr="00100E6A">
        <w:rPr>
          <w:rFonts w:ascii="Times New Roman" w:hAnsi="Times New Roman" w:cs="Times New Roman"/>
          <w:i/>
          <w:sz w:val="24"/>
          <w:szCs w:val="24"/>
        </w:rPr>
        <w:t xml:space="preserve"> and media</w:t>
      </w:r>
    </w:p>
    <w:p w:rsidR="00075AF6" w:rsidRPr="00100E6A" w:rsidRDefault="00075AF6"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Integral to achieving the goals of preparedness are </w:t>
      </w:r>
      <w:r w:rsidR="007E410E" w:rsidRPr="00100E6A">
        <w:rPr>
          <w:rFonts w:ascii="Times New Roman" w:hAnsi="Times New Roman" w:cs="Times New Roman"/>
          <w:sz w:val="24"/>
          <w:szCs w:val="24"/>
        </w:rPr>
        <w:t xml:space="preserve">educating </w:t>
      </w:r>
      <w:r w:rsidRPr="00100E6A">
        <w:rPr>
          <w:rFonts w:ascii="Times New Roman" w:hAnsi="Times New Roman" w:cs="Times New Roman"/>
          <w:sz w:val="24"/>
          <w:szCs w:val="24"/>
        </w:rPr>
        <w:t xml:space="preserve">the community in </w:t>
      </w:r>
      <w:r w:rsidR="006B7B56" w:rsidRPr="00100E6A">
        <w:rPr>
          <w:rFonts w:ascii="Times New Roman" w:hAnsi="Times New Roman" w:cs="Times New Roman"/>
          <w:sz w:val="24"/>
          <w:szCs w:val="24"/>
        </w:rPr>
        <w:t xml:space="preserve">hazard </w:t>
      </w:r>
      <w:r w:rsidRPr="00100E6A">
        <w:rPr>
          <w:rFonts w:ascii="Times New Roman" w:hAnsi="Times New Roman" w:cs="Times New Roman"/>
          <w:sz w:val="24"/>
          <w:szCs w:val="24"/>
        </w:rPr>
        <w:t xml:space="preserve">awareness. </w:t>
      </w:r>
      <w:r w:rsidR="00247583" w:rsidRPr="00100E6A">
        <w:rPr>
          <w:rFonts w:ascii="Times New Roman" w:hAnsi="Times New Roman" w:cs="Times New Roman"/>
          <w:sz w:val="24"/>
          <w:szCs w:val="24"/>
        </w:rPr>
        <w:t xml:space="preserve">Though </w:t>
      </w:r>
      <w:r w:rsidRPr="00100E6A">
        <w:rPr>
          <w:rFonts w:ascii="Times New Roman" w:hAnsi="Times New Roman" w:cs="Times New Roman"/>
          <w:sz w:val="24"/>
          <w:szCs w:val="24"/>
        </w:rPr>
        <w:t xml:space="preserve">many disaster events occur following an official warning, </w:t>
      </w:r>
      <w:r w:rsidR="00D4752A" w:rsidRPr="00100E6A">
        <w:rPr>
          <w:rFonts w:ascii="Times New Roman" w:hAnsi="Times New Roman" w:cs="Times New Roman"/>
          <w:sz w:val="24"/>
          <w:szCs w:val="24"/>
        </w:rPr>
        <w:t xml:space="preserve">the public </w:t>
      </w:r>
      <w:r w:rsidRPr="00100E6A">
        <w:rPr>
          <w:rFonts w:ascii="Times New Roman" w:hAnsi="Times New Roman" w:cs="Times New Roman"/>
          <w:sz w:val="24"/>
          <w:szCs w:val="24"/>
        </w:rPr>
        <w:t>may not adequately prepare themselves unless they know how to do so.</w:t>
      </w:r>
      <w:r w:rsidR="004F7B91" w:rsidRPr="00100E6A">
        <w:rPr>
          <w:rFonts w:ascii="Times New Roman" w:hAnsi="Times New Roman" w:cs="Times New Roman"/>
          <w:sz w:val="24"/>
          <w:szCs w:val="24"/>
        </w:rPr>
        <w:t xml:space="preserve"> Additionally, building codes and other </w:t>
      </w:r>
      <w:r w:rsidR="007E410E" w:rsidRPr="00100E6A">
        <w:rPr>
          <w:rFonts w:ascii="Times New Roman" w:hAnsi="Times New Roman" w:cs="Times New Roman"/>
          <w:sz w:val="24"/>
          <w:szCs w:val="24"/>
        </w:rPr>
        <w:t xml:space="preserve">infrastructure </w:t>
      </w:r>
      <w:r w:rsidR="004F7B91" w:rsidRPr="00100E6A">
        <w:rPr>
          <w:rFonts w:ascii="Times New Roman" w:hAnsi="Times New Roman" w:cs="Times New Roman"/>
          <w:sz w:val="24"/>
          <w:szCs w:val="24"/>
        </w:rPr>
        <w:t>regulations</w:t>
      </w:r>
      <w:r w:rsidR="007105FF" w:rsidRPr="00100E6A">
        <w:rPr>
          <w:rFonts w:ascii="Times New Roman" w:hAnsi="Times New Roman" w:cs="Times New Roman"/>
          <w:sz w:val="24"/>
          <w:szCs w:val="24"/>
        </w:rPr>
        <w:t xml:space="preserve">, as well as education </w:t>
      </w:r>
      <w:r w:rsidR="007E410E" w:rsidRPr="00100E6A">
        <w:rPr>
          <w:rFonts w:ascii="Times New Roman" w:hAnsi="Times New Roman" w:cs="Times New Roman"/>
          <w:sz w:val="24"/>
          <w:szCs w:val="24"/>
        </w:rPr>
        <w:t>about</w:t>
      </w:r>
      <w:r w:rsidR="007105FF" w:rsidRPr="00100E6A">
        <w:rPr>
          <w:rFonts w:ascii="Times New Roman" w:hAnsi="Times New Roman" w:cs="Times New Roman"/>
          <w:sz w:val="24"/>
          <w:szCs w:val="24"/>
        </w:rPr>
        <w:t xml:space="preserve"> manag</w:t>
      </w:r>
      <w:r w:rsidR="007E410E" w:rsidRPr="00100E6A">
        <w:rPr>
          <w:rFonts w:ascii="Times New Roman" w:hAnsi="Times New Roman" w:cs="Times New Roman"/>
          <w:sz w:val="24"/>
          <w:szCs w:val="24"/>
        </w:rPr>
        <w:t>ing</w:t>
      </w:r>
      <w:r w:rsidR="007105FF" w:rsidRPr="00100E6A">
        <w:rPr>
          <w:rFonts w:ascii="Times New Roman" w:hAnsi="Times New Roman" w:cs="Times New Roman"/>
          <w:sz w:val="24"/>
          <w:szCs w:val="24"/>
        </w:rPr>
        <w:t xml:space="preserve"> mass </w:t>
      </w:r>
      <w:r w:rsidR="007E410E" w:rsidRPr="00100E6A">
        <w:rPr>
          <w:rFonts w:ascii="Times New Roman" w:hAnsi="Times New Roman" w:cs="Times New Roman"/>
          <w:sz w:val="24"/>
          <w:szCs w:val="24"/>
        </w:rPr>
        <w:t xml:space="preserve">emergencies </w:t>
      </w:r>
      <w:r w:rsidR="007105FF" w:rsidRPr="00100E6A">
        <w:rPr>
          <w:rFonts w:ascii="Times New Roman" w:hAnsi="Times New Roman" w:cs="Times New Roman"/>
          <w:sz w:val="24"/>
          <w:szCs w:val="24"/>
        </w:rPr>
        <w:t xml:space="preserve">from </w:t>
      </w:r>
      <w:r w:rsidR="007E410E" w:rsidRPr="00100E6A">
        <w:rPr>
          <w:rFonts w:ascii="Times New Roman" w:hAnsi="Times New Roman" w:cs="Times New Roman"/>
          <w:sz w:val="24"/>
          <w:szCs w:val="24"/>
        </w:rPr>
        <w:t xml:space="preserve">a </w:t>
      </w:r>
      <w:r w:rsidR="007105FF" w:rsidRPr="00100E6A">
        <w:rPr>
          <w:rFonts w:ascii="Times New Roman" w:hAnsi="Times New Roman" w:cs="Times New Roman"/>
          <w:sz w:val="24"/>
          <w:szCs w:val="24"/>
        </w:rPr>
        <w:t>personal, business and government perspective</w:t>
      </w:r>
      <w:r w:rsidR="004F7B91" w:rsidRPr="00100E6A">
        <w:rPr>
          <w:rFonts w:ascii="Times New Roman" w:hAnsi="Times New Roman" w:cs="Times New Roman"/>
          <w:sz w:val="24"/>
          <w:szCs w:val="24"/>
        </w:rPr>
        <w:t xml:space="preserve"> may be adjusted as part of the lessons learned in the recovery phase of a disaster. These adjustments aim to reduce communities’ vulnerability, </w:t>
      </w:r>
      <w:r w:rsidR="000A0E1B" w:rsidRPr="00100E6A">
        <w:rPr>
          <w:rFonts w:ascii="Times New Roman" w:hAnsi="Times New Roman" w:cs="Times New Roman"/>
          <w:sz w:val="24"/>
          <w:szCs w:val="24"/>
        </w:rPr>
        <w:t xml:space="preserve">improve resilience </w:t>
      </w:r>
      <w:r w:rsidR="004F7B91" w:rsidRPr="00100E6A">
        <w:rPr>
          <w:rFonts w:ascii="Times New Roman" w:hAnsi="Times New Roman" w:cs="Times New Roman"/>
          <w:sz w:val="24"/>
          <w:szCs w:val="24"/>
        </w:rPr>
        <w:t xml:space="preserve">and better position </w:t>
      </w:r>
      <w:r w:rsidR="007105FF" w:rsidRPr="00100E6A">
        <w:rPr>
          <w:rFonts w:ascii="Times New Roman" w:hAnsi="Times New Roman" w:cs="Times New Roman"/>
          <w:sz w:val="24"/>
          <w:szCs w:val="24"/>
        </w:rPr>
        <w:t xml:space="preserve">all members of the community </w:t>
      </w:r>
      <w:r w:rsidR="004F7B91" w:rsidRPr="00100E6A">
        <w:rPr>
          <w:rFonts w:ascii="Times New Roman" w:hAnsi="Times New Roman" w:cs="Times New Roman"/>
          <w:sz w:val="24"/>
          <w:szCs w:val="24"/>
        </w:rPr>
        <w:t>t</w:t>
      </w:r>
      <w:r w:rsidR="007105FF" w:rsidRPr="00100E6A">
        <w:rPr>
          <w:rFonts w:ascii="Times New Roman" w:hAnsi="Times New Roman" w:cs="Times New Roman"/>
          <w:sz w:val="24"/>
          <w:szCs w:val="24"/>
        </w:rPr>
        <w:t>o assist in</w:t>
      </w:r>
      <w:r w:rsidR="004F7B91" w:rsidRPr="00100E6A">
        <w:rPr>
          <w:rFonts w:ascii="Times New Roman" w:hAnsi="Times New Roman" w:cs="Times New Roman"/>
          <w:sz w:val="24"/>
          <w:szCs w:val="24"/>
        </w:rPr>
        <w:t xml:space="preserve"> mitigating the possible damage from future events.</w:t>
      </w:r>
    </w:p>
    <w:p w:rsidR="0018474C" w:rsidRPr="00100E6A" w:rsidRDefault="006B7B56"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However, these aims of reduced vulnerability through education are only achieved if</w:t>
      </w:r>
      <w:r w:rsidR="0018474C" w:rsidRPr="00100E6A">
        <w:rPr>
          <w:rFonts w:ascii="Times New Roman" w:hAnsi="Times New Roman" w:cs="Times New Roman"/>
          <w:sz w:val="24"/>
          <w:szCs w:val="24"/>
        </w:rPr>
        <w:t>:</w:t>
      </w:r>
    </w:p>
    <w:p w:rsidR="00A70DC3" w:rsidRPr="00100E6A" w:rsidRDefault="00822CC7" w:rsidP="001C6A6B">
      <w:pPr>
        <w:spacing w:line="240" w:lineRule="auto"/>
        <w:ind w:left="720"/>
        <w:rPr>
          <w:rFonts w:ascii="Times New Roman" w:hAnsi="Times New Roman" w:cs="Times New Roman"/>
          <w:sz w:val="24"/>
          <w:szCs w:val="24"/>
        </w:rPr>
      </w:pPr>
      <w:r w:rsidRPr="00100E6A">
        <w:rPr>
          <w:rFonts w:ascii="Times New Roman" w:hAnsi="Times New Roman" w:cs="Times New Roman"/>
          <w:sz w:val="24"/>
          <w:szCs w:val="24"/>
        </w:rPr>
        <w:lastRenderedPageBreak/>
        <w:t xml:space="preserve">1. </w:t>
      </w:r>
      <w:r w:rsidR="0018474C" w:rsidRPr="00100E6A">
        <w:rPr>
          <w:rFonts w:ascii="Times New Roman" w:hAnsi="Times New Roman" w:cs="Times New Roman"/>
          <w:sz w:val="24"/>
          <w:szCs w:val="24"/>
        </w:rPr>
        <w:t>T</w:t>
      </w:r>
      <w:r w:rsidR="004F7B91" w:rsidRPr="00100E6A">
        <w:rPr>
          <w:rFonts w:ascii="Times New Roman" w:hAnsi="Times New Roman" w:cs="Times New Roman"/>
          <w:sz w:val="24"/>
          <w:szCs w:val="24"/>
        </w:rPr>
        <w:t xml:space="preserve">he community </w:t>
      </w:r>
      <w:r w:rsidR="0018474C" w:rsidRPr="00100E6A">
        <w:rPr>
          <w:rFonts w:ascii="Times New Roman" w:hAnsi="Times New Roman" w:cs="Times New Roman"/>
          <w:sz w:val="24"/>
          <w:szCs w:val="24"/>
        </w:rPr>
        <w:t xml:space="preserve">at large </w:t>
      </w:r>
      <w:r w:rsidR="004F7B91" w:rsidRPr="00100E6A">
        <w:rPr>
          <w:rFonts w:ascii="Times New Roman" w:hAnsi="Times New Roman" w:cs="Times New Roman"/>
          <w:sz w:val="24"/>
          <w:szCs w:val="24"/>
        </w:rPr>
        <w:t xml:space="preserve">is made aware of </w:t>
      </w:r>
      <w:r w:rsidR="006B7B56" w:rsidRPr="00100E6A">
        <w:rPr>
          <w:rFonts w:ascii="Times New Roman" w:hAnsi="Times New Roman" w:cs="Times New Roman"/>
          <w:sz w:val="24"/>
          <w:szCs w:val="24"/>
        </w:rPr>
        <w:t>the relevance, need and result of implementing them</w:t>
      </w:r>
      <w:r w:rsidR="0018474C" w:rsidRPr="00100E6A">
        <w:rPr>
          <w:rFonts w:ascii="Times New Roman" w:hAnsi="Times New Roman" w:cs="Times New Roman"/>
          <w:sz w:val="24"/>
          <w:szCs w:val="24"/>
        </w:rPr>
        <w:t xml:space="preserve"> </w:t>
      </w:r>
      <w:r w:rsidR="00F90573" w:rsidRPr="00100E6A">
        <w:rPr>
          <w:rFonts w:ascii="Times New Roman" w:hAnsi="Times New Roman" w:cs="Times New Roman"/>
          <w:sz w:val="24"/>
          <w:szCs w:val="24"/>
        </w:rPr>
        <w:t>(</w:t>
      </w:r>
      <w:r w:rsidR="0018474C" w:rsidRPr="00100E6A">
        <w:rPr>
          <w:rFonts w:ascii="Times New Roman" w:hAnsi="Times New Roman" w:cs="Times New Roman"/>
          <w:sz w:val="24"/>
          <w:szCs w:val="24"/>
        </w:rPr>
        <w:t xml:space="preserve">not just those who are decision makers, or those who were directly </w:t>
      </w:r>
      <w:r w:rsidR="007105FF" w:rsidRPr="00100E6A">
        <w:rPr>
          <w:rFonts w:ascii="Times New Roman" w:hAnsi="Times New Roman" w:cs="Times New Roman"/>
          <w:sz w:val="24"/>
          <w:szCs w:val="24"/>
        </w:rPr>
        <w:t>affected by the previous disaster event</w:t>
      </w:r>
      <w:r w:rsidR="00F90573" w:rsidRPr="00100E6A">
        <w:rPr>
          <w:rFonts w:ascii="Times New Roman" w:hAnsi="Times New Roman" w:cs="Times New Roman"/>
          <w:sz w:val="24"/>
          <w:szCs w:val="24"/>
        </w:rPr>
        <w:t>)</w:t>
      </w:r>
      <w:r w:rsidRPr="00100E6A">
        <w:rPr>
          <w:rFonts w:ascii="Times New Roman" w:hAnsi="Times New Roman" w:cs="Times New Roman"/>
          <w:sz w:val="24"/>
          <w:szCs w:val="24"/>
        </w:rPr>
        <w:t>; a</w:t>
      </w:r>
      <w:r w:rsidR="0018474C" w:rsidRPr="00100E6A">
        <w:rPr>
          <w:rFonts w:ascii="Times New Roman" w:hAnsi="Times New Roman" w:cs="Times New Roman"/>
          <w:sz w:val="24"/>
          <w:szCs w:val="24"/>
        </w:rPr>
        <w:t>nd</w:t>
      </w:r>
    </w:p>
    <w:p w:rsidR="00A70DC3" w:rsidRPr="00100E6A" w:rsidRDefault="00822CC7" w:rsidP="001C6A6B">
      <w:pPr>
        <w:spacing w:line="240" w:lineRule="auto"/>
        <w:ind w:left="720"/>
        <w:rPr>
          <w:rFonts w:ascii="Times New Roman" w:hAnsi="Times New Roman" w:cs="Times New Roman"/>
          <w:sz w:val="24"/>
          <w:szCs w:val="24"/>
        </w:rPr>
      </w:pPr>
      <w:r w:rsidRPr="00100E6A">
        <w:rPr>
          <w:rFonts w:ascii="Times New Roman" w:hAnsi="Times New Roman" w:cs="Times New Roman"/>
          <w:sz w:val="24"/>
          <w:szCs w:val="24"/>
        </w:rPr>
        <w:t>2. T</w:t>
      </w:r>
      <w:r w:rsidR="0018474C" w:rsidRPr="00100E6A">
        <w:rPr>
          <w:rFonts w:ascii="Times New Roman" w:hAnsi="Times New Roman" w:cs="Times New Roman"/>
          <w:sz w:val="24"/>
          <w:szCs w:val="24"/>
        </w:rPr>
        <w:t>he community at large acts upon that awareness, evidenced by changes in</w:t>
      </w:r>
      <w:r w:rsidR="007105FF" w:rsidRPr="00100E6A">
        <w:rPr>
          <w:rFonts w:ascii="Times New Roman" w:hAnsi="Times New Roman" w:cs="Times New Roman"/>
          <w:sz w:val="24"/>
          <w:szCs w:val="24"/>
        </w:rPr>
        <w:t xml:space="preserve"> attitude and behaviors. These changes are shown through preparation of emergency kits, registratio</w:t>
      </w:r>
      <w:r w:rsidR="004D4346" w:rsidRPr="00100E6A">
        <w:rPr>
          <w:rFonts w:ascii="Times New Roman" w:hAnsi="Times New Roman" w:cs="Times New Roman"/>
          <w:sz w:val="24"/>
          <w:szCs w:val="24"/>
        </w:rPr>
        <w:t>n of domestic animals, adjustments of insurance</w:t>
      </w:r>
      <w:r w:rsidR="007105FF" w:rsidRPr="00100E6A">
        <w:rPr>
          <w:rFonts w:ascii="Times New Roman" w:hAnsi="Times New Roman" w:cs="Times New Roman"/>
          <w:sz w:val="24"/>
          <w:szCs w:val="24"/>
        </w:rPr>
        <w:t>, etc.</w:t>
      </w:r>
    </w:p>
    <w:p w:rsidR="000A0E1B" w:rsidRPr="00100E6A" w:rsidRDefault="000A0E1B"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Patterson, Weil and Patel (2010) have reflected upon the unpreparedness of </w:t>
      </w:r>
      <w:r w:rsidR="00D4752A" w:rsidRPr="00100E6A">
        <w:rPr>
          <w:rFonts w:ascii="Times New Roman" w:hAnsi="Times New Roman" w:cs="Times New Roman"/>
          <w:sz w:val="24"/>
          <w:szCs w:val="24"/>
        </w:rPr>
        <w:t xml:space="preserve">the public </w:t>
      </w:r>
      <w:r w:rsidR="00822CC7" w:rsidRPr="00100E6A">
        <w:rPr>
          <w:rFonts w:ascii="Times New Roman" w:hAnsi="Times New Roman" w:cs="Times New Roman"/>
          <w:sz w:val="24"/>
          <w:szCs w:val="24"/>
        </w:rPr>
        <w:t xml:space="preserve">for an impending disaster, even </w:t>
      </w:r>
      <w:r w:rsidR="00913794" w:rsidRPr="00100E6A">
        <w:rPr>
          <w:rFonts w:ascii="Times New Roman" w:hAnsi="Times New Roman" w:cs="Times New Roman"/>
          <w:sz w:val="24"/>
          <w:szCs w:val="24"/>
        </w:rPr>
        <w:t xml:space="preserve">when </w:t>
      </w:r>
      <w:r w:rsidR="00822CC7" w:rsidRPr="00100E6A">
        <w:rPr>
          <w:rFonts w:ascii="Times New Roman" w:hAnsi="Times New Roman" w:cs="Times New Roman"/>
          <w:sz w:val="24"/>
          <w:szCs w:val="24"/>
        </w:rPr>
        <w:t xml:space="preserve">they have experienced one previously (p.128). These </w:t>
      </w:r>
      <w:r w:rsidR="00913794" w:rsidRPr="00100E6A">
        <w:rPr>
          <w:rFonts w:ascii="Times New Roman" w:hAnsi="Times New Roman" w:cs="Times New Roman"/>
          <w:sz w:val="24"/>
          <w:szCs w:val="24"/>
        </w:rPr>
        <w:t>autho</w:t>
      </w:r>
      <w:r w:rsidR="00822CC7" w:rsidRPr="00100E6A">
        <w:rPr>
          <w:rFonts w:ascii="Times New Roman" w:hAnsi="Times New Roman" w:cs="Times New Roman"/>
          <w:sz w:val="24"/>
          <w:szCs w:val="24"/>
        </w:rPr>
        <w:t>rs id</w:t>
      </w:r>
      <w:r w:rsidR="006B7B56" w:rsidRPr="00100E6A">
        <w:rPr>
          <w:rFonts w:ascii="Times New Roman" w:hAnsi="Times New Roman" w:cs="Times New Roman"/>
          <w:sz w:val="24"/>
          <w:szCs w:val="24"/>
        </w:rPr>
        <w:t>entify that citizens make better decisions about being prepared for hazards</w:t>
      </w:r>
      <w:r w:rsidR="00822CC7" w:rsidRPr="00100E6A">
        <w:rPr>
          <w:rFonts w:ascii="Times New Roman" w:hAnsi="Times New Roman" w:cs="Times New Roman"/>
          <w:sz w:val="24"/>
          <w:szCs w:val="24"/>
        </w:rPr>
        <w:t xml:space="preserve"> when they are equipped with better information – probably from a wider range of </w:t>
      </w:r>
      <w:r w:rsidR="00913794" w:rsidRPr="00100E6A">
        <w:rPr>
          <w:rFonts w:ascii="Times New Roman" w:hAnsi="Times New Roman" w:cs="Times New Roman"/>
          <w:sz w:val="24"/>
          <w:szCs w:val="24"/>
        </w:rPr>
        <w:t xml:space="preserve">trusted </w:t>
      </w:r>
      <w:r w:rsidR="00822CC7" w:rsidRPr="00100E6A">
        <w:rPr>
          <w:rFonts w:ascii="Times New Roman" w:hAnsi="Times New Roman" w:cs="Times New Roman"/>
          <w:sz w:val="24"/>
          <w:szCs w:val="24"/>
        </w:rPr>
        <w:t xml:space="preserve">sources. This information affects </w:t>
      </w:r>
      <w:r w:rsidR="00D4752A" w:rsidRPr="00100E6A">
        <w:rPr>
          <w:rFonts w:ascii="Times New Roman" w:hAnsi="Times New Roman" w:cs="Times New Roman"/>
          <w:sz w:val="24"/>
          <w:szCs w:val="24"/>
        </w:rPr>
        <w:t xml:space="preserve">the public’s </w:t>
      </w:r>
      <w:r w:rsidR="00822CC7" w:rsidRPr="00100E6A">
        <w:rPr>
          <w:rFonts w:ascii="Times New Roman" w:hAnsi="Times New Roman" w:cs="Times New Roman"/>
          <w:sz w:val="24"/>
          <w:szCs w:val="24"/>
        </w:rPr>
        <w:t>perception of likely risk.</w:t>
      </w:r>
    </w:p>
    <w:p w:rsidR="00822CC7" w:rsidRPr="00100E6A" w:rsidRDefault="00822CC7"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While we might assume official entities and advisories are the most trusted sources of information for </w:t>
      </w:r>
      <w:r w:rsidR="00D4752A" w:rsidRPr="00100E6A">
        <w:rPr>
          <w:rFonts w:ascii="Times New Roman" w:hAnsi="Times New Roman" w:cs="Times New Roman"/>
          <w:sz w:val="24"/>
          <w:szCs w:val="24"/>
        </w:rPr>
        <w:t>the public</w:t>
      </w:r>
      <w:r w:rsidRPr="00100E6A">
        <w:rPr>
          <w:rFonts w:ascii="Times New Roman" w:hAnsi="Times New Roman" w:cs="Times New Roman"/>
          <w:sz w:val="24"/>
          <w:szCs w:val="24"/>
        </w:rPr>
        <w:t xml:space="preserve">, Patterson </w:t>
      </w:r>
      <w:r w:rsidR="00913794" w:rsidRPr="00100E6A">
        <w:rPr>
          <w:rFonts w:ascii="Times New Roman" w:hAnsi="Times New Roman" w:cs="Times New Roman"/>
          <w:sz w:val="24"/>
          <w:szCs w:val="24"/>
        </w:rPr>
        <w:t xml:space="preserve">et al </w:t>
      </w:r>
      <w:r w:rsidRPr="00100E6A">
        <w:rPr>
          <w:rFonts w:ascii="Times New Roman" w:hAnsi="Times New Roman" w:cs="Times New Roman"/>
          <w:sz w:val="24"/>
          <w:szCs w:val="24"/>
        </w:rPr>
        <w:t>also refers to ‘cry wolf’ syndrome</w:t>
      </w:r>
      <w:r w:rsidR="00913794" w:rsidRPr="00100E6A">
        <w:rPr>
          <w:rFonts w:ascii="Times New Roman" w:hAnsi="Times New Roman" w:cs="Times New Roman"/>
          <w:sz w:val="24"/>
          <w:szCs w:val="24"/>
        </w:rPr>
        <w:t xml:space="preserve">. </w:t>
      </w:r>
      <w:r w:rsidR="0027303A" w:rsidRPr="00100E6A">
        <w:rPr>
          <w:rFonts w:ascii="Times New Roman" w:hAnsi="Times New Roman" w:cs="Times New Roman"/>
          <w:sz w:val="24"/>
          <w:szCs w:val="24"/>
        </w:rPr>
        <w:t>This syndrome refers to the public’s lack of belief of the seriousness of warnings from official</w:t>
      </w:r>
      <w:r w:rsidRPr="00100E6A">
        <w:rPr>
          <w:rFonts w:ascii="Times New Roman" w:hAnsi="Times New Roman" w:cs="Times New Roman"/>
          <w:sz w:val="24"/>
          <w:szCs w:val="24"/>
        </w:rPr>
        <w:t xml:space="preserve"> advisory bodie</w:t>
      </w:r>
      <w:r w:rsidR="0027303A" w:rsidRPr="00100E6A">
        <w:rPr>
          <w:rFonts w:ascii="Times New Roman" w:hAnsi="Times New Roman" w:cs="Times New Roman"/>
          <w:sz w:val="24"/>
          <w:szCs w:val="24"/>
        </w:rPr>
        <w:t>s when</w:t>
      </w:r>
      <w:r w:rsidRPr="00100E6A">
        <w:rPr>
          <w:rFonts w:ascii="Times New Roman" w:hAnsi="Times New Roman" w:cs="Times New Roman"/>
          <w:sz w:val="24"/>
          <w:szCs w:val="24"/>
        </w:rPr>
        <w:t xml:space="preserve"> previous warnings do not </w:t>
      </w:r>
      <w:r w:rsidR="0027303A" w:rsidRPr="00100E6A">
        <w:rPr>
          <w:rFonts w:ascii="Times New Roman" w:hAnsi="Times New Roman" w:cs="Times New Roman"/>
          <w:sz w:val="24"/>
          <w:szCs w:val="24"/>
        </w:rPr>
        <w:t>become</w:t>
      </w:r>
      <w:r w:rsidRPr="00100E6A">
        <w:rPr>
          <w:rFonts w:ascii="Times New Roman" w:hAnsi="Times New Roman" w:cs="Times New Roman"/>
          <w:sz w:val="24"/>
          <w:szCs w:val="24"/>
        </w:rPr>
        <w:t xml:space="preserve"> realized</w:t>
      </w:r>
      <w:r w:rsidR="0027303A" w:rsidRPr="00100E6A">
        <w:rPr>
          <w:rFonts w:ascii="Times New Roman" w:hAnsi="Times New Roman" w:cs="Times New Roman"/>
          <w:sz w:val="24"/>
          <w:szCs w:val="24"/>
        </w:rPr>
        <w:t xml:space="preserve">. For example, following Hurricane Irene, many citizens </w:t>
      </w:r>
      <w:r w:rsidR="00087A51" w:rsidRPr="00100E6A">
        <w:rPr>
          <w:rFonts w:ascii="Times New Roman" w:hAnsi="Times New Roman" w:cs="Times New Roman"/>
          <w:sz w:val="24"/>
          <w:szCs w:val="24"/>
        </w:rPr>
        <w:t>expressed concern that warnings were no more than “media hype” rather than media conveying warnings directly from official sources (</w:t>
      </w:r>
      <w:r w:rsidR="00757EFE" w:rsidRPr="00100E6A">
        <w:rPr>
          <w:rFonts w:ascii="Times New Roman" w:hAnsi="Times New Roman" w:cs="Times New Roman"/>
          <w:sz w:val="24"/>
          <w:szCs w:val="24"/>
        </w:rPr>
        <w:t>Burnside</w:t>
      </w:r>
      <w:r w:rsidR="004F2B99" w:rsidRPr="00100E6A">
        <w:rPr>
          <w:rFonts w:ascii="Times New Roman" w:hAnsi="Times New Roman" w:cs="Times New Roman"/>
          <w:sz w:val="24"/>
          <w:szCs w:val="24"/>
        </w:rPr>
        <w:t xml:space="preserve"> 2011</w:t>
      </w:r>
      <w:r w:rsidR="00087A51" w:rsidRPr="00100E6A">
        <w:rPr>
          <w:rFonts w:ascii="Times New Roman" w:hAnsi="Times New Roman" w:cs="Times New Roman"/>
          <w:sz w:val="24"/>
          <w:szCs w:val="24"/>
        </w:rPr>
        <w:t>). The “cry wolf” syndrome therefore affects the public’s perception of both mainstream media and the official source.</w:t>
      </w:r>
      <w:r w:rsidR="00913794" w:rsidRPr="00100E6A">
        <w:rPr>
          <w:rFonts w:ascii="Times New Roman" w:hAnsi="Times New Roman" w:cs="Times New Roman"/>
          <w:sz w:val="24"/>
          <w:szCs w:val="24"/>
        </w:rPr>
        <w:t xml:space="preserve"> </w:t>
      </w:r>
    </w:p>
    <w:p w:rsidR="00087A51" w:rsidRPr="00100E6A" w:rsidRDefault="00E05E79"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Traditionally mainstream media have been the best way of getting messages</w:t>
      </w:r>
      <w:r w:rsidR="004D4346" w:rsidRPr="00100E6A">
        <w:rPr>
          <w:rFonts w:ascii="Times New Roman" w:hAnsi="Times New Roman" w:cs="Times New Roman"/>
          <w:sz w:val="24"/>
          <w:szCs w:val="24"/>
        </w:rPr>
        <w:t xml:space="preserve"> related to disaster preparedness and recovery</w:t>
      </w:r>
      <w:r w:rsidRPr="00100E6A">
        <w:rPr>
          <w:rFonts w:ascii="Times New Roman" w:hAnsi="Times New Roman" w:cs="Times New Roman"/>
          <w:sz w:val="24"/>
          <w:szCs w:val="24"/>
        </w:rPr>
        <w:t xml:space="preserve"> to the public quickly, and media continue to provide an important portal of information dissemination</w:t>
      </w:r>
      <w:r w:rsidR="007A6361" w:rsidRPr="00100E6A">
        <w:rPr>
          <w:rFonts w:ascii="Times New Roman" w:hAnsi="Times New Roman" w:cs="Times New Roman"/>
          <w:sz w:val="24"/>
          <w:szCs w:val="24"/>
        </w:rPr>
        <w:t>.</w:t>
      </w:r>
      <w:r w:rsidR="004D4346" w:rsidRPr="00100E6A">
        <w:rPr>
          <w:rFonts w:ascii="Times New Roman" w:hAnsi="Times New Roman" w:cs="Times New Roman"/>
          <w:sz w:val="24"/>
          <w:szCs w:val="24"/>
        </w:rPr>
        <w:t xml:space="preserve"> However, it is important to remember that the goal </w:t>
      </w:r>
      <w:r w:rsidR="006B7B56" w:rsidRPr="00100E6A">
        <w:rPr>
          <w:rFonts w:ascii="Times New Roman" w:hAnsi="Times New Roman" w:cs="Times New Roman"/>
          <w:sz w:val="24"/>
          <w:szCs w:val="24"/>
        </w:rPr>
        <w:t xml:space="preserve">of PIOs </w:t>
      </w:r>
      <w:r w:rsidR="004D4346" w:rsidRPr="00100E6A">
        <w:rPr>
          <w:rFonts w:ascii="Times New Roman" w:hAnsi="Times New Roman" w:cs="Times New Roman"/>
          <w:sz w:val="24"/>
          <w:szCs w:val="24"/>
        </w:rPr>
        <w:t xml:space="preserve">is to </w:t>
      </w:r>
      <w:r w:rsidR="00483168" w:rsidRPr="00100E6A">
        <w:rPr>
          <w:rFonts w:ascii="Times New Roman" w:hAnsi="Times New Roman" w:cs="Times New Roman"/>
          <w:sz w:val="24"/>
          <w:szCs w:val="24"/>
        </w:rPr>
        <w:t xml:space="preserve">educate and </w:t>
      </w:r>
      <w:r w:rsidR="004D4346" w:rsidRPr="00100E6A">
        <w:rPr>
          <w:rFonts w:ascii="Times New Roman" w:hAnsi="Times New Roman" w:cs="Times New Roman"/>
          <w:sz w:val="24"/>
          <w:szCs w:val="24"/>
        </w:rPr>
        <w:t>communicate with</w:t>
      </w:r>
      <w:r w:rsidR="00483168" w:rsidRPr="00100E6A">
        <w:rPr>
          <w:rFonts w:ascii="Times New Roman" w:hAnsi="Times New Roman" w:cs="Times New Roman"/>
          <w:sz w:val="24"/>
          <w:szCs w:val="24"/>
        </w:rPr>
        <w:t xml:space="preserve"> </w:t>
      </w:r>
      <w:r w:rsidR="004D4346" w:rsidRPr="00100E6A">
        <w:rPr>
          <w:rFonts w:ascii="Times New Roman" w:hAnsi="Times New Roman" w:cs="Times New Roman"/>
          <w:sz w:val="24"/>
          <w:szCs w:val="24"/>
        </w:rPr>
        <w:t xml:space="preserve">the public, not just the </w:t>
      </w:r>
      <w:r w:rsidR="006B7B56" w:rsidRPr="00100E6A">
        <w:rPr>
          <w:rFonts w:ascii="Times New Roman" w:hAnsi="Times New Roman" w:cs="Times New Roman"/>
          <w:sz w:val="24"/>
          <w:szCs w:val="24"/>
        </w:rPr>
        <w:t>mainstream media outlets</w:t>
      </w:r>
      <w:r w:rsidR="00087A51" w:rsidRPr="00100E6A">
        <w:rPr>
          <w:rFonts w:ascii="Times New Roman" w:hAnsi="Times New Roman" w:cs="Times New Roman"/>
          <w:sz w:val="24"/>
          <w:szCs w:val="24"/>
        </w:rPr>
        <w:t xml:space="preserve"> </w:t>
      </w:r>
      <w:proofErr w:type="gramStart"/>
      <w:r w:rsidR="006B7B56" w:rsidRPr="00100E6A">
        <w:rPr>
          <w:rFonts w:ascii="Times New Roman" w:hAnsi="Times New Roman" w:cs="Times New Roman"/>
          <w:sz w:val="24"/>
          <w:szCs w:val="24"/>
        </w:rPr>
        <w:t>who</w:t>
      </w:r>
      <w:proofErr w:type="gramEnd"/>
      <w:r w:rsidR="006B7B56" w:rsidRPr="00100E6A">
        <w:rPr>
          <w:rFonts w:ascii="Times New Roman" w:hAnsi="Times New Roman" w:cs="Times New Roman"/>
          <w:sz w:val="24"/>
          <w:szCs w:val="24"/>
        </w:rPr>
        <w:t xml:space="preserve"> </w:t>
      </w:r>
      <w:r w:rsidR="002F5B45" w:rsidRPr="00100E6A">
        <w:rPr>
          <w:rFonts w:ascii="Times New Roman" w:hAnsi="Times New Roman" w:cs="Times New Roman"/>
          <w:sz w:val="24"/>
          <w:szCs w:val="24"/>
        </w:rPr>
        <w:t>would</w:t>
      </w:r>
      <w:r w:rsidR="006B7B56" w:rsidRPr="00100E6A">
        <w:rPr>
          <w:rFonts w:ascii="Times New Roman" w:hAnsi="Times New Roman" w:cs="Times New Roman"/>
          <w:sz w:val="24"/>
          <w:szCs w:val="24"/>
        </w:rPr>
        <w:t xml:space="preserve"> then be relied upon to report information on their behalf. Today, mainstream media do not reach as many people as it once did. Fragmentation</w:t>
      </w:r>
      <w:r w:rsidR="002F5B45" w:rsidRPr="00100E6A">
        <w:rPr>
          <w:rFonts w:ascii="Times New Roman" w:hAnsi="Times New Roman" w:cs="Times New Roman"/>
          <w:sz w:val="24"/>
          <w:szCs w:val="24"/>
        </w:rPr>
        <w:t xml:space="preserve"> of media attention, particularly in younger age groups due to the public’s use of the internet and time-delay media devices such as TiVo mean it is necessary for PIOs to attend to a wider variety of media channels and producers to create an effective message dissemination across the population.</w:t>
      </w:r>
    </w:p>
    <w:p w:rsidR="001A6B45" w:rsidRPr="00100E6A" w:rsidRDefault="001A6B45"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Additionally, at the same time that mass media coverage moves on to other events, people affected by disaster are trying to re-establish their relationships and routines, and might feel that they have been forgotten, simply because media coverage of the emergency period is over. There is a</w:t>
      </w:r>
      <w:r w:rsidR="00F3474D" w:rsidRPr="00100E6A">
        <w:rPr>
          <w:rFonts w:ascii="Times New Roman" w:hAnsi="Times New Roman" w:cs="Times New Roman"/>
          <w:sz w:val="24"/>
          <w:szCs w:val="24"/>
        </w:rPr>
        <w:t>n</w:t>
      </w:r>
      <w:r w:rsidRPr="00100E6A">
        <w:rPr>
          <w:rFonts w:ascii="Times New Roman" w:hAnsi="Times New Roman" w:cs="Times New Roman"/>
          <w:sz w:val="24"/>
          <w:szCs w:val="24"/>
        </w:rPr>
        <w:t xml:space="preserve"> opportunity for social media to provide the continued coverage, connection and information flow when mainstream media have moved on.</w:t>
      </w:r>
      <w:r w:rsidR="00F3474D" w:rsidRPr="00100E6A">
        <w:rPr>
          <w:rFonts w:ascii="Times New Roman" w:hAnsi="Times New Roman" w:cs="Times New Roman"/>
          <w:sz w:val="24"/>
          <w:szCs w:val="24"/>
        </w:rPr>
        <w:t xml:space="preserve"> The importance of routine aspects of everyday life </w:t>
      </w:r>
      <w:proofErr w:type="spellStart"/>
      <w:r w:rsidR="00F3474D" w:rsidRPr="00100E6A">
        <w:rPr>
          <w:rFonts w:ascii="Times New Roman" w:hAnsi="Times New Roman" w:cs="Times New Roman"/>
          <w:sz w:val="24"/>
          <w:szCs w:val="24"/>
        </w:rPr>
        <w:t>can not</w:t>
      </w:r>
      <w:proofErr w:type="spellEnd"/>
      <w:r w:rsidR="00F3474D" w:rsidRPr="00100E6A">
        <w:rPr>
          <w:rFonts w:ascii="Times New Roman" w:hAnsi="Times New Roman" w:cs="Times New Roman"/>
          <w:sz w:val="24"/>
          <w:szCs w:val="24"/>
        </w:rPr>
        <w:t xml:space="preserve"> be overestimated. They indicate elements of control and reliability for both individuals and society which are indicators of progression towards recovery after disaster </w:t>
      </w:r>
      <w:r w:rsidR="00105C93" w:rsidRPr="00100E6A">
        <w:rPr>
          <w:rFonts w:ascii="Times New Roman" w:hAnsi="Times New Roman" w:cs="Times New Roman"/>
          <w:sz w:val="24"/>
          <w:szCs w:val="24"/>
        </w:rPr>
        <w:t xml:space="preserve">or other </w:t>
      </w:r>
      <w:r w:rsidR="00F3474D" w:rsidRPr="00100E6A">
        <w:rPr>
          <w:rFonts w:ascii="Times New Roman" w:hAnsi="Times New Roman" w:cs="Times New Roman"/>
          <w:sz w:val="24"/>
          <w:szCs w:val="24"/>
        </w:rPr>
        <w:t>events</w:t>
      </w:r>
      <w:r w:rsidR="00105C93" w:rsidRPr="00100E6A">
        <w:rPr>
          <w:rFonts w:ascii="Times New Roman" w:hAnsi="Times New Roman" w:cs="Times New Roman"/>
          <w:sz w:val="24"/>
          <w:szCs w:val="24"/>
        </w:rPr>
        <w:t xml:space="preserve"> affecting social order</w:t>
      </w:r>
      <w:r w:rsidR="00F3474D" w:rsidRPr="00100E6A">
        <w:rPr>
          <w:rFonts w:ascii="Times New Roman" w:hAnsi="Times New Roman" w:cs="Times New Roman"/>
          <w:sz w:val="24"/>
          <w:szCs w:val="24"/>
        </w:rPr>
        <w:t xml:space="preserve"> (Mark and </w:t>
      </w:r>
      <w:proofErr w:type="spellStart"/>
      <w:r w:rsidR="00F3474D" w:rsidRPr="00100E6A">
        <w:rPr>
          <w:rFonts w:ascii="Times New Roman" w:hAnsi="Times New Roman" w:cs="Times New Roman"/>
          <w:sz w:val="24"/>
          <w:szCs w:val="24"/>
        </w:rPr>
        <w:t>Semaan</w:t>
      </w:r>
      <w:proofErr w:type="spellEnd"/>
      <w:r w:rsidR="00F3474D" w:rsidRPr="00100E6A">
        <w:rPr>
          <w:rFonts w:ascii="Times New Roman" w:hAnsi="Times New Roman" w:cs="Times New Roman"/>
          <w:sz w:val="24"/>
          <w:szCs w:val="24"/>
        </w:rPr>
        <w:t xml:space="preserve">, 2009). </w:t>
      </w:r>
    </w:p>
    <w:p w:rsidR="007C1AD4" w:rsidRPr="00100E6A" w:rsidRDefault="004D4346"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T</w:t>
      </w:r>
      <w:r w:rsidR="00712A6A" w:rsidRPr="00100E6A">
        <w:rPr>
          <w:rFonts w:ascii="Times New Roman" w:hAnsi="Times New Roman" w:cs="Times New Roman"/>
          <w:sz w:val="24"/>
          <w:szCs w:val="24"/>
        </w:rPr>
        <w:t>oday the actions of online communities have</w:t>
      </w:r>
      <w:r w:rsidR="00105C93" w:rsidRPr="00100E6A">
        <w:rPr>
          <w:rFonts w:ascii="Times New Roman" w:hAnsi="Times New Roman" w:cs="Times New Roman"/>
          <w:sz w:val="24"/>
          <w:szCs w:val="24"/>
        </w:rPr>
        <w:t xml:space="preserve"> become a new aspect of</w:t>
      </w:r>
      <w:r w:rsidR="00712A6A" w:rsidRPr="00100E6A">
        <w:rPr>
          <w:rFonts w:ascii="Times New Roman" w:hAnsi="Times New Roman" w:cs="Times New Roman"/>
          <w:sz w:val="24"/>
          <w:szCs w:val="24"/>
        </w:rPr>
        <w:t xml:space="preserve"> disaster response and coordination efforts</w:t>
      </w:r>
      <w:r w:rsidR="007F2F2D" w:rsidRPr="00100E6A">
        <w:rPr>
          <w:rFonts w:ascii="Times New Roman" w:hAnsi="Times New Roman" w:cs="Times New Roman"/>
          <w:sz w:val="24"/>
          <w:szCs w:val="24"/>
        </w:rPr>
        <w:t xml:space="preserve"> and researchers have begun to suggest possible applications which aim to support the needs of handling these in a quicker, more coordinated way (Merchant, Elmer and Lurie, 2011)</w:t>
      </w:r>
      <w:r w:rsidR="00712A6A" w:rsidRPr="00100E6A">
        <w:rPr>
          <w:rFonts w:ascii="Times New Roman" w:hAnsi="Times New Roman" w:cs="Times New Roman"/>
          <w:sz w:val="24"/>
          <w:szCs w:val="24"/>
        </w:rPr>
        <w:t>. The real</w:t>
      </w:r>
      <w:r w:rsidR="00087A51" w:rsidRPr="00100E6A">
        <w:rPr>
          <w:rFonts w:ascii="Times New Roman" w:hAnsi="Times New Roman" w:cs="Times New Roman"/>
          <w:sz w:val="24"/>
          <w:szCs w:val="24"/>
        </w:rPr>
        <w:t xml:space="preserve"> </w:t>
      </w:r>
      <w:r w:rsidR="00712A6A" w:rsidRPr="00100E6A">
        <w:rPr>
          <w:rFonts w:ascii="Times New Roman" w:hAnsi="Times New Roman" w:cs="Times New Roman"/>
          <w:sz w:val="24"/>
          <w:szCs w:val="24"/>
        </w:rPr>
        <w:t>time effort of people located all over the world who take to social media and connect with each other to inform others</w:t>
      </w:r>
      <w:r w:rsidR="00430D06" w:rsidRPr="00100E6A">
        <w:rPr>
          <w:rFonts w:ascii="Times New Roman" w:hAnsi="Times New Roman" w:cs="Times New Roman"/>
          <w:sz w:val="24"/>
          <w:szCs w:val="24"/>
        </w:rPr>
        <w:t xml:space="preserve"> during times of mass emergency</w:t>
      </w:r>
      <w:r w:rsidR="00712A6A" w:rsidRPr="00100E6A">
        <w:rPr>
          <w:rFonts w:ascii="Times New Roman" w:hAnsi="Times New Roman" w:cs="Times New Roman"/>
          <w:sz w:val="24"/>
          <w:szCs w:val="24"/>
        </w:rPr>
        <w:t>, both on the ground and elsewhe</w:t>
      </w:r>
      <w:r w:rsidR="00E05E79" w:rsidRPr="00100E6A">
        <w:rPr>
          <w:rFonts w:ascii="Times New Roman" w:hAnsi="Times New Roman" w:cs="Times New Roman"/>
          <w:sz w:val="24"/>
          <w:szCs w:val="24"/>
        </w:rPr>
        <w:t>re,</w:t>
      </w:r>
      <w:r w:rsidR="00430D06" w:rsidRPr="00100E6A">
        <w:rPr>
          <w:rFonts w:ascii="Times New Roman" w:hAnsi="Times New Roman" w:cs="Times New Roman"/>
          <w:sz w:val="24"/>
          <w:szCs w:val="24"/>
        </w:rPr>
        <w:t xml:space="preserve"> has been recognized by both Google and </w:t>
      </w:r>
      <w:proofErr w:type="spellStart"/>
      <w:r w:rsidR="00430D06" w:rsidRPr="00100E6A">
        <w:rPr>
          <w:rFonts w:ascii="Times New Roman" w:hAnsi="Times New Roman" w:cs="Times New Roman"/>
          <w:sz w:val="24"/>
          <w:szCs w:val="24"/>
        </w:rPr>
        <w:t>Facebook</w:t>
      </w:r>
      <w:proofErr w:type="spellEnd"/>
      <w:r w:rsidR="00430D06" w:rsidRPr="00100E6A">
        <w:rPr>
          <w:rFonts w:ascii="Times New Roman" w:hAnsi="Times New Roman" w:cs="Times New Roman"/>
          <w:sz w:val="24"/>
          <w:szCs w:val="24"/>
        </w:rPr>
        <w:t>, both of which have initiated their own development areas committed to the support of these endeavors.</w:t>
      </w:r>
      <w:r w:rsidR="00AA4AE7" w:rsidRPr="00100E6A">
        <w:rPr>
          <w:rFonts w:ascii="Times New Roman" w:hAnsi="Times New Roman" w:cs="Times New Roman"/>
          <w:sz w:val="24"/>
          <w:szCs w:val="24"/>
        </w:rPr>
        <w:t xml:space="preserve"> Google’s </w:t>
      </w:r>
      <w:r w:rsidR="000E2815" w:rsidRPr="00100E6A">
        <w:rPr>
          <w:rFonts w:ascii="Times New Roman" w:hAnsi="Times New Roman" w:cs="Times New Roman"/>
          <w:sz w:val="24"/>
          <w:szCs w:val="24"/>
        </w:rPr>
        <w:lastRenderedPageBreak/>
        <w:t xml:space="preserve">Crisis Response Project (www.google.org/crisisresponse) is an ongoing initiative focused on making critical information more accessible around disaster and crisis. Part of this Project is the Google person finder tool was used to record information on hundreds of thousands of displaced people across the Haiti earthquake, Christchurch earthquake and Japan tsunami. </w:t>
      </w:r>
      <w:proofErr w:type="spellStart"/>
      <w:r w:rsidR="000E2815" w:rsidRPr="00100E6A">
        <w:rPr>
          <w:rFonts w:ascii="Times New Roman" w:hAnsi="Times New Roman" w:cs="Times New Roman"/>
          <w:sz w:val="24"/>
          <w:szCs w:val="24"/>
        </w:rPr>
        <w:t>Facebook</w:t>
      </w:r>
      <w:proofErr w:type="spellEnd"/>
      <w:r w:rsidR="000E2815" w:rsidRPr="00100E6A">
        <w:rPr>
          <w:rFonts w:ascii="Times New Roman" w:hAnsi="Times New Roman" w:cs="Times New Roman"/>
          <w:sz w:val="24"/>
          <w:szCs w:val="24"/>
        </w:rPr>
        <w:t xml:space="preserve"> has incorporated the communication needs of the public through its Global Disaster Relief initiative</w:t>
      </w:r>
      <w:r w:rsidR="00DD4A71" w:rsidRPr="00100E6A">
        <w:rPr>
          <w:rFonts w:ascii="Times New Roman" w:hAnsi="Times New Roman" w:cs="Times New Roman"/>
          <w:sz w:val="24"/>
          <w:szCs w:val="24"/>
        </w:rPr>
        <w:t xml:space="preserve"> (www.facebook.com/DisasterRelief)</w:t>
      </w:r>
      <w:proofErr w:type="gramStart"/>
      <w:r w:rsidR="000E2815" w:rsidRPr="00100E6A">
        <w:rPr>
          <w:rFonts w:ascii="Times New Roman" w:hAnsi="Times New Roman" w:cs="Times New Roman"/>
          <w:sz w:val="24"/>
          <w:szCs w:val="24"/>
        </w:rPr>
        <w:t>,</w:t>
      </w:r>
      <w:proofErr w:type="gramEnd"/>
      <w:r w:rsidR="000E2815" w:rsidRPr="00100E6A">
        <w:rPr>
          <w:rFonts w:ascii="Times New Roman" w:hAnsi="Times New Roman" w:cs="Times New Roman"/>
          <w:sz w:val="24"/>
          <w:szCs w:val="24"/>
        </w:rPr>
        <w:t xml:space="preserve"> consisting of </w:t>
      </w:r>
      <w:proofErr w:type="spellStart"/>
      <w:r w:rsidR="000E2815" w:rsidRPr="00100E6A">
        <w:rPr>
          <w:rFonts w:ascii="Times New Roman" w:hAnsi="Times New Roman" w:cs="Times New Roman"/>
          <w:sz w:val="24"/>
          <w:szCs w:val="24"/>
        </w:rPr>
        <w:t>Facebook</w:t>
      </w:r>
      <w:proofErr w:type="spellEnd"/>
      <w:r w:rsidR="000E2815" w:rsidRPr="00100E6A">
        <w:rPr>
          <w:rFonts w:ascii="Times New Roman" w:hAnsi="Times New Roman" w:cs="Times New Roman"/>
          <w:sz w:val="24"/>
          <w:szCs w:val="24"/>
        </w:rPr>
        <w:t xml:space="preserve"> pages related to disaster relief images, stories and video as well as timely live presentations through its </w:t>
      </w:r>
      <w:proofErr w:type="spellStart"/>
      <w:r w:rsidR="000E2815" w:rsidRPr="00100E6A">
        <w:rPr>
          <w:rFonts w:ascii="Times New Roman" w:hAnsi="Times New Roman" w:cs="Times New Roman"/>
          <w:sz w:val="24"/>
          <w:szCs w:val="24"/>
        </w:rPr>
        <w:t>Facebook</w:t>
      </w:r>
      <w:proofErr w:type="spellEnd"/>
      <w:r w:rsidR="000E2815" w:rsidRPr="00100E6A">
        <w:rPr>
          <w:rFonts w:ascii="Times New Roman" w:hAnsi="Times New Roman" w:cs="Times New Roman"/>
          <w:sz w:val="24"/>
          <w:szCs w:val="24"/>
        </w:rPr>
        <w:t xml:space="preserve"> Live streaming channel (http://apps.facebook.com/facebooklive/)</w:t>
      </w:r>
      <w:r w:rsidR="00DD4A71" w:rsidRPr="00100E6A">
        <w:rPr>
          <w:rFonts w:ascii="Times New Roman" w:hAnsi="Times New Roman" w:cs="Times New Roman"/>
          <w:sz w:val="24"/>
          <w:szCs w:val="24"/>
        </w:rPr>
        <w:t>.</w:t>
      </w:r>
      <w:r w:rsidR="000E2815" w:rsidRPr="00100E6A">
        <w:rPr>
          <w:rFonts w:ascii="Times New Roman" w:hAnsi="Times New Roman" w:cs="Times New Roman"/>
          <w:sz w:val="24"/>
          <w:szCs w:val="24"/>
        </w:rPr>
        <w:t xml:space="preserve"> </w:t>
      </w:r>
      <w:r w:rsidR="00DD4A71" w:rsidRPr="00100E6A">
        <w:rPr>
          <w:rFonts w:ascii="Times New Roman" w:hAnsi="Times New Roman" w:cs="Times New Roman"/>
          <w:sz w:val="24"/>
          <w:szCs w:val="24"/>
        </w:rPr>
        <w:t xml:space="preserve">These multiple sources of social media connection are demonstration of the </w:t>
      </w:r>
      <w:r w:rsidR="000B658F" w:rsidRPr="00100E6A">
        <w:rPr>
          <w:rFonts w:ascii="Times New Roman" w:hAnsi="Times New Roman" w:cs="Times New Roman"/>
          <w:sz w:val="24"/>
          <w:szCs w:val="24"/>
        </w:rPr>
        <w:t>potential social media have to complement and clarify the messages communicated through traditional mainstream media channels may aid in the awareness, preparation and resilience of communities in hazard events.</w:t>
      </w:r>
    </w:p>
    <w:p w:rsidR="001564AD" w:rsidRPr="00100E6A" w:rsidRDefault="0051088D"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Sociology of </w:t>
      </w:r>
      <w:r w:rsidR="003A1F5F" w:rsidRPr="00100E6A">
        <w:rPr>
          <w:rFonts w:ascii="Times New Roman" w:hAnsi="Times New Roman" w:cs="Times New Roman"/>
          <w:sz w:val="24"/>
          <w:szCs w:val="24"/>
        </w:rPr>
        <w:t xml:space="preserve">disaster scholars </w:t>
      </w:r>
      <w:proofErr w:type="gramStart"/>
      <w:r w:rsidR="003A1F5F" w:rsidRPr="00100E6A">
        <w:rPr>
          <w:rFonts w:ascii="Times New Roman" w:hAnsi="Times New Roman" w:cs="Times New Roman"/>
          <w:sz w:val="24"/>
          <w:szCs w:val="24"/>
        </w:rPr>
        <w:t>have</w:t>
      </w:r>
      <w:proofErr w:type="gramEnd"/>
      <w:r w:rsidR="003A1F5F" w:rsidRPr="00100E6A">
        <w:rPr>
          <w:rFonts w:ascii="Times New Roman" w:hAnsi="Times New Roman" w:cs="Times New Roman"/>
          <w:sz w:val="24"/>
          <w:szCs w:val="24"/>
        </w:rPr>
        <w:t xml:space="preserve"> long noted that transitions of response, early recovery and longer term recovery are generally not well-managed (</w:t>
      </w:r>
      <w:r w:rsidRPr="00100E6A">
        <w:rPr>
          <w:rFonts w:ascii="Times New Roman" w:hAnsi="Times New Roman" w:cs="Times New Roman"/>
          <w:sz w:val="24"/>
          <w:szCs w:val="24"/>
        </w:rPr>
        <w:t xml:space="preserve">Tierney, </w:t>
      </w:r>
      <w:r w:rsidR="003A1F5F" w:rsidRPr="00100E6A">
        <w:rPr>
          <w:rFonts w:ascii="Times New Roman" w:hAnsi="Times New Roman" w:cs="Times New Roman"/>
          <w:sz w:val="24"/>
          <w:szCs w:val="24"/>
        </w:rPr>
        <w:t>2004).</w:t>
      </w:r>
      <w:r w:rsidR="007609E4" w:rsidRPr="00100E6A">
        <w:rPr>
          <w:rFonts w:ascii="Times New Roman" w:hAnsi="Times New Roman" w:cs="Times New Roman"/>
          <w:sz w:val="24"/>
          <w:szCs w:val="24"/>
        </w:rPr>
        <w:t xml:space="preserve"> It appears that to improve these transitions, it is necessary to establish better communication, collaboration and opportunities for volunteers to help</w:t>
      </w:r>
      <w:r w:rsidR="00667691" w:rsidRPr="00100E6A">
        <w:rPr>
          <w:rFonts w:ascii="Times New Roman" w:hAnsi="Times New Roman" w:cs="Times New Roman"/>
          <w:sz w:val="24"/>
          <w:szCs w:val="24"/>
        </w:rPr>
        <w:t xml:space="preserve"> and add to the already established processes for recovery</w:t>
      </w:r>
      <w:r w:rsidR="007609E4" w:rsidRPr="00100E6A">
        <w:rPr>
          <w:rFonts w:ascii="Times New Roman" w:hAnsi="Times New Roman" w:cs="Times New Roman"/>
          <w:sz w:val="24"/>
          <w:szCs w:val="24"/>
        </w:rPr>
        <w:t xml:space="preserve">, using whatever </w:t>
      </w:r>
      <w:r w:rsidR="007A6361" w:rsidRPr="00100E6A">
        <w:rPr>
          <w:rFonts w:ascii="Times New Roman" w:hAnsi="Times New Roman" w:cs="Times New Roman"/>
          <w:sz w:val="24"/>
          <w:szCs w:val="24"/>
        </w:rPr>
        <w:t>means</w:t>
      </w:r>
      <w:r w:rsidR="00667691" w:rsidRPr="00100E6A">
        <w:rPr>
          <w:rFonts w:ascii="Times New Roman" w:hAnsi="Times New Roman" w:cs="Times New Roman"/>
          <w:sz w:val="24"/>
          <w:szCs w:val="24"/>
        </w:rPr>
        <w:t xml:space="preserve"> available to provide the</w:t>
      </w:r>
      <w:r w:rsidR="007609E4" w:rsidRPr="00100E6A">
        <w:rPr>
          <w:rFonts w:ascii="Times New Roman" w:hAnsi="Times New Roman" w:cs="Times New Roman"/>
          <w:sz w:val="24"/>
          <w:szCs w:val="24"/>
        </w:rPr>
        <w:t xml:space="preserve"> infrastructure.</w:t>
      </w:r>
      <w:r w:rsidR="007C1AD4" w:rsidRPr="00100E6A">
        <w:rPr>
          <w:rFonts w:ascii="Times New Roman" w:hAnsi="Times New Roman" w:cs="Times New Roman"/>
          <w:sz w:val="24"/>
          <w:szCs w:val="24"/>
        </w:rPr>
        <w:t xml:space="preserve"> </w:t>
      </w:r>
      <w:r w:rsidR="00F93B8D" w:rsidRPr="00100E6A">
        <w:rPr>
          <w:rFonts w:ascii="Times New Roman" w:hAnsi="Times New Roman" w:cs="Times New Roman"/>
          <w:sz w:val="24"/>
          <w:szCs w:val="24"/>
        </w:rPr>
        <w:t>It is important to consider a number of areas which assist recovery and build resilience.</w:t>
      </w:r>
    </w:p>
    <w:p w:rsidR="00883086" w:rsidRPr="00100E6A" w:rsidRDefault="00883086" w:rsidP="001C6A6B">
      <w:pPr>
        <w:spacing w:line="240" w:lineRule="auto"/>
        <w:rPr>
          <w:rFonts w:ascii="Times New Roman" w:hAnsi="Times New Roman" w:cs="Times New Roman"/>
          <w:i/>
          <w:sz w:val="24"/>
          <w:szCs w:val="24"/>
        </w:rPr>
      </w:pPr>
      <w:r w:rsidRPr="00100E6A">
        <w:rPr>
          <w:rFonts w:ascii="Times New Roman" w:hAnsi="Times New Roman" w:cs="Times New Roman"/>
          <w:i/>
          <w:sz w:val="24"/>
          <w:szCs w:val="24"/>
        </w:rPr>
        <w:t>1.3 Animals in disaster events</w:t>
      </w:r>
    </w:p>
    <w:p w:rsidR="007C1AD4" w:rsidRPr="00100E6A" w:rsidRDefault="00667691"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An important part of recovering from disaster is the continuation and re-establishment of family relationships</w:t>
      </w:r>
      <w:r w:rsidR="00545BE0" w:rsidRPr="00100E6A">
        <w:rPr>
          <w:rFonts w:ascii="Times New Roman" w:hAnsi="Times New Roman" w:cs="Times New Roman"/>
          <w:sz w:val="24"/>
          <w:szCs w:val="24"/>
        </w:rPr>
        <w:t xml:space="preserve"> and routines</w:t>
      </w:r>
      <w:r w:rsidR="001A6B45" w:rsidRPr="00100E6A">
        <w:rPr>
          <w:rFonts w:ascii="Times New Roman" w:hAnsi="Times New Roman" w:cs="Times New Roman"/>
          <w:sz w:val="24"/>
          <w:szCs w:val="24"/>
        </w:rPr>
        <w:t xml:space="preserve">. </w:t>
      </w:r>
      <w:r w:rsidR="00545BE0" w:rsidRPr="00100E6A">
        <w:rPr>
          <w:rFonts w:ascii="Times New Roman" w:hAnsi="Times New Roman" w:cs="Times New Roman"/>
          <w:sz w:val="24"/>
          <w:szCs w:val="24"/>
        </w:rPr>
        <w:t>Achiev</w:t>
      </w:r>
      <w:r w:rsidR="002F5B45" w:rsidRPr="00100E6A">
        <w:rPr>
          <w:rFonts w:ascii="Times New Roman" w:hAnsi="Times New Roman" w:cs="Times New Roman"/>
          <w:sz w:val="24"/>
          <w:szCs w:val="24"/>
        </w:rPr>
        <w:t>ing normal routines for over 60 per cent</w:t>
      </w:r>
      <w:r w:rsidR="00545BE0" w:rsidRPr="00100E6A">
        <w:rPr>
          <w:rFonts w:ascii="Times New Roman" w:hAnsi="Times New Roman" w:cs="Times New Roman"/>
          <w:sz w:val="24"/>
          <w:szCs w:val="24"/>
        </w:rPr>
        <w:t xml:space="preserve"> of American households includes a life with domestic animals. D</w:t>
      </w:r>
      <w:r w:rsidR="002624A2" w:rsidRPr="00100E6A">
        <w:rPr>
          <w:rFonts w:ascii="Times New Roman" w:hAnsi="Times New Roman" w:cs="Times New Roman"/>
          <w:sz w:val="24"/>
          <w:szCs w:val="24"/>
        </w:rPr>
        <w:t>uring a hazard event, many people will refuse to evacuate without their pet, or alternatively, risk their lives to retrieve a pet.</w:t>
      </w:r>
      <w:r w:rsidR="00F6033E" w:rsidRPr="00100E6A">
        <w:rPr>
          <w:rFonts w:ascii="Times New Roman" w:hAnsi="Times New Roman" w:cs="Times New Roman"/>
          <w:sz w:val="24"/>
          <w:szCs w:val="24"/>
        </w:rPr>
        <w:t xml:space="preserve"> </w:t>
      </w:r>
      <w:r w:rsidR="00883086" w:rsidRPr="00100E6A">
        <w:rPr>
          <w:rFonts w:ascii="Times New Roman" w:hAnsi="Times New Roman" w:cs="Times New Roman"/>
          <w:sz w:val="24"/>
          <w:szCs w:val="24"/>
        </w:rPr>
        <w:t xml:space="preserve">Lowe, Rhodes, </w:t>
      </w:r>
      <w:proofErr w:type="spellStart"/>
      <w:r w:rsidR="00883086" w:rsidRPr="00100E6A">
        <w:rPr>
          <w:rFonts w:ascii="Times New Roman" w:hAnsi="Times New Roman" w:cs="Times New Roman"/>
          <w:sz w:val="24"/>
          <w:szCs w:val="24"/>
        </w:rPr>
        <w:t>Zwiebach</w:t>
      </w:r>
      <w:proofErr w:type="spellEnd"/>
      <w:r w:rsidR="00883086" w:rsidRPr="00100E6A">
        <w:rPr>
          <w:rFonts w:ascii="Times New Roman" w:hAnsi="Times New Roman" w:cs="Times New Roman"/>
          <w:sz w:val="24"/>
          <w:szCs w:val="24"/>
        </w:rPr>
        <w:t xml:space="preserve"> and Chan </w:t>
      </w:r>
      <w:r w:rsidR="00EE39EB" w:rsidRPr="00100E6A">
        <w:rPr>
          <w:rFonts w:ascii="Times New Roman" w:hAnsi="Times New Roman" w:cs="Times New Roman"/>
          <w:sz w:val="24"/>
          <w:szCs w:val="24"/>
        </w:rPr>
        <w:t>estimated that during Hurricane Katrina 200,000 pets were displaced, with only 5 percent being reunited with their owners</w:t>
      </w:r>
      <w:r w:rsidR="006E4C31" w:rsidRPr="00100E6A">
        <w:rPr>
          <w:rFonts w:ascii="Times New Roman" w:hAnsi="Times New Roman" w:cs="Times New Roman"/>
          <w:sz w:val="24"/>
          <w:szCs w:val="24"/>
        </w:rPr>
        <w:t xml:space="preserve"> (2009)</w:t>
      </w:r>
      <w:r w:rsidR="00EE39EB" w:rsidRPr="00100E6A">
        <w:rPr>
          <w:rFonts w:ascii="Times New Roman" w:hAnsi="Times New Roman" w:cs="Times New Roman"/>
          <w:sz w:val="24"/>
          <w:szCs w:val="24"/>
        </w:rPr>
        <w:t xml:space="preserve">. </w:t>
      </w:r>
      <w:r w:rsidR="00EE09B9" w:rsidRPr="00100E6A">
        <w:rPr>
          <w:rFonts w:ascii="Times New Roman" w:hAnsi="Times New Roman" w:cs="Times New Roman"/>
          <w:sz w:val="24"/>
          <w:szCs w:val="24"/>
        </w:rPr>
        <w:t>Add</w:t>
      </w:r>
      <w:r w:rsidR="000F6DD0" w:rsidRPr="00100E6A">
        <w:rPr>
          <w:rFonts w:ascii="Times New Roman" w:hAnsi="Times New Roman" w:cs="Times New Roman"/>
          <w:sz w:val="24"/>
          <w:szCs w:val="24"/>
        </w:rPr>
        <w:t>i</w:t>
      </w:r>
      <w:r w:rsidR="00EE09B9" w:rsidRPr="00100E6A">
        <w:rPr>
          <w:rFonts w:ascii="Times New Roman" w:hAnsi="Times New Roman" w:cs="Times New Roman"/>
          <w:sz w:val="24"/>
          <w:szCs w:val="24"/>
        </w:rPr>
        <w:t xml:space="preserve">tionally, </w:t>
      </w:r>
      <w:r w:rsidR="007C1AD4" w:rsidRPr="00100E6A">
        <w:rPr>
          <w:rFonts w:ascii="Times New Roman" w:hAnsi="Times New Roman" w:cs="Times New Roman"/>
          <w:sz w:val="24"/>
          <w:szCs w:val="24"/>
        </w:rPr>
        <w:t xml:space="preserve">this research indicates </w:t>
      </w:r>
      <w:r w:rsidR="00EE09B9" w:rsidRPr="00100E6A">
        <w:rPr>
          <w:rFonts w:ascii="Times New Roman" w:hAnsi="Times New Roman" w:cs="Times New Roman"/>
          <w:sz w:val="24"/>
          <w:szCs w:val="24"/>
        </w:rPr>
        <w:t>when</w:t>
      </w:r>
      <w:r w:rsidR="00F6033E" w:rsidRPr="00100E6A">
        <w:rPr>
          <w:rFonts w:ascii="Times New Roman" w:hAnsi="Times New Roman" w:cs="Times New Roman"/>
          <w:sz w:val="24"/>
          <w:szCs w:val="24"/>
        </w:rPr>
        <w:t xml:space="preserve"> pet</w:t>
      </w:r>
      <w:r w:rsidR="00EE09B9" w:rsidRPr="00100E6A">
        <w:rPr>
          <w:rFonts w:ascii="Times New Roman" w:hAnsi="Times New Roman" w:cs="Times New Roman"/>
          <w:sz w:val="24"/>
          <w:szCs w:val="24"/>
        </w:rPr>
        <w:t>s are</w:t>
      </w:r>
      <w:r w:rsidR="00F6033E" w:rsidRPr="00100E6A">
        <w:rPr>
          <w:rFonts w:ascii="Times New Roman" w:hAnsi="Times New Roman" w:cs="Times New Roman"/>
          <w:sz w:val="24"/>
          <w:szCs w:val="24"/>
        </w:rPr>
        <w:t xml:space="preserve"> </w:t>
      </w:r>
      <w:r w:rsidR="00EE09B9" w:rsidRPr="00100E6A">
        <w:rPr>
          <w:rFonts w:ascii="Times New Roman" w:hAnsi="Times New Roman" w:cs="Times New Roman"/>
          <w:sz w:val="24"/>
          <w:szCs w:val="24"/>
        </w:rPr>
        <w:t xml:space="preserve">lost during a </w:t>
      </w:r>
      <w:r w:rsidR="000D60E9" w:rsidRPr="00100E6A">
        <w:rPr>
          <w:rFonts w:ascii="Times New Roman" w:hAnsi="Times New Roman" w:cs="Times New Roman"/>
          <w:sz w:val="24"/>
          <w:szCs w:val="24"/>
        </w:rPr>
        <w:t xml:space="preserve">disaster </w:t>
      </w:r>
      <w:proofErr w:type="gramStart"/>
      <w:r w:rsidR="00F6033E" w:rsidRPr="00100E6A">
        <w:rPr>
          <w:rFonts w:ascii="Times New Roman" w:hAnsi="Times New Roman" w:cs="Times New Roman"/>
          <w:sz w:val="24"/>
          <w:szCs w:val="24"/>
        </w:rPr>
        <w:t>e</w:t>
      </w:r>
      <w:r w:rsidR="00EE39EB" w:rsidRPr="00100E6A">
        <w:rPr>
          <w:rFonts w:ascii="Times New Roman" w:hAnsi="Times New Roman" w:cs="Times New Roman"/>
          <w:sz w:val="24"/>
          <w:szCs w:val="24"/>
        </w:rPr>
        <w:t>vent,</w:t>
      </w:r>
      <w:proofErr w:type="gramEnd"/>
      <w:r w:rsidR="00EE39EB" w:rsidRPr="00100E6A">
        <w:rPr>
          <w:rFonts w:ascii="Times New Roman" w:hAnsi="Times New Roman" w:cs="Times New Roman"/>
          <w:sz w:val="24"/>
          <w:szCs w:val="24"/>
        </w:rPr>
        <w:t xml:space="preserve"> the </w:t>
      </w:r>
      <w:r w:rsidR="00EE09B9" w:rsidRPr="00100E6A">
        <w:rPr>
          <w:rFonts w:ascii="Times New Roman" w:hAnsi="Times New Roman" w:cs="Times New Roman"/>
          <w:sz w:val="24"/>
          <w:szCs w:val="24"/>
        </w:rPr>
        <w:t>psychological distress to</w:t>
      </w:r>
      <w:r w:rsidR="00EE39EB" w:rsidRPr="00100E6A">
        <w:rPr>
          <w:rFonts w:ascii="Times New Roman" w:hAnsi="Times New Roman" w:cs="Times New Roman"/>
          <w:sz w:val="24"/>
          <w:szCs w:val="24"/>
        </w:rPr>
        <w:t xml:space="preserve"> the owner</w:t>
      </w:r>
      <w:r w:rsidR="00F93B8D" w:rsidRPr="00100E6A">
        <w:rPr>
          <w:rFonts w:ascii="Times New Roman" w:hAnsi="Times New Roman" w:cs="Times New Roman"/>
          <w:sz w:val="24"/>
          <w:szCs w:val="24"/>
        </w:rPr>
        <w:t xml:space="preserve"> exacerbates the effect of the emergency, and prolongs the recovery period.</w:t>
      </w:r>
      <w:r w:rsidR="00721235" w:rsidRPr="00100E6A">
        <w:rPr>
          <w:rFonts w:ascii="Times New Roman" w:hAnsi="Times New Roman" w:cs="Times New Roman"/>
          <w:sz w:val="24"/>
          <w:szCs w:val="24"/>
        </w:rPr>
        <w:t xml:space="preserve"> </w:t>
      </w:r>
    </w:p>
    <w:p w:rsidR="00883086" w:rsidRPr="00100E6A" w:rsidRDefault="00721235"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Understanding the impo</w:t>
      </w:r>
      <w:r w:rsidR="00545BE0" w:rsidRPr="00100E6A">
        <w:rPr>
          <w:rFonts w:ascii="Times New Roman" w:hAnsi="Times New Roman" w:cs="Times New Roman"/>
          <w:sz w:val="24"/>
          <w:szCs w:val="24"/>
        </w:rPr>
        <w:t xml:space="preserve">rtance </w:t>
      </w:r>
      <w:r w:rsidR="00F93B8D" w:rsidRPr="00100E6A">
        <w:rPr>
          <w:rFonts w:ascii="Times New Roman" w:hAnsi="Times New Roman" w:cs="Times New Roman"/>
          <w:sz w:val="24"/>
          <w:szCs w:val="24"/>
        </w:rPr>
        <w:t xml:space="preserve">domestic </w:t>
      </w:r>
      <w:proofErr w:type="gramStart"/>
      <w:r w:rsidR="00F93B8D" w:rsidRPr="00100E6A">
        <w:rPr>
          <w:rFonts w:ascii="Times New Roman" w:hAnsi="Times New Roman" w:cs="Times New Roman"/>
          <w:sz w:val="24"/>
          <w:szCs w:val="24"/>
        </w:rPr>
        <w:t>pets</w:t>
      </w:r>
      <w:proofErr w:type="gramEnd"/>
      <w:r w:rsidR="00F93B8D" w:rsidRPr="00100E6A">
        <w:rPr>
          <w:rFonts w:ascii="Times New Roman" w:hAnsi="Times New Roman" w:cs="Times New Roman"/>
          <w:sz w:val="24"/>
          <w:szCs w:val="24"/>
        </w:rPr>
        <w:t xml:space="preserve"> </w:t>
      </w:r>
      <w:r w:rsidR="00545BE0" w:rsidRPr="00100E6A">
        <w:rPr>
          <w:rFonts w:ascii="Times New Roman" w:hAnsi="Times New Roman" w:cs="Times New Roman"/>
          <w:sz w:val="24"/>
          <w:szCs w:val="24"/>
        </w:rPr>
        <w:t>play in the lives of people</w:t>
      </w:r>
      <w:r w:rsidR="007D0C42" w:rsidRPr="00100E6A">
        <w:rPr>
          <w:rFonts w:ascii="Times New Roman" w:hAnsi="Times New Roman" w:cs="Times New Roman"/>
          <w:sz w:val="24"/>
          <w:szCs w:val="24"/>
        </w:rPr>
        <w:t xml:space="preserve"> is </w:t>
      </w:r>
      <w:r w:rsidR="00546C71" w:rsidRPr="00100E6A">
        <w:rPr>
          <w:rFonts w:ascii="Times New Roman" w:hAnsi="Times New Roman" w:cs="Times New Roman"/>
          <w:sz w:val="24"/>
          <w:szCs w:val="24"/>
        </w:rPr>
        <w:t>one</w:t>
      </w:r>
      <w:r w:rsidR="00883086" w:rsidRPr="00100E6A">
        <w:rPr>
          <w:rFonts w:ascii="Times New Roman" w:hAnsi="Times New Roman" w:cs="Times New Roman"/>
          <w:sz w:val="24"/>
          <w:szCs w:val="24"/>
        </w:rPr>
        <w:t xml:space="preserve"> </w:t>
      </w:r>
      <w:r w:rsidR="007D0C42" w:rsidRPr="00100E6A">
        <w:rPr>
          <w:rFonts w:ascii="Times New Roman" w:hAnsi="Times New Roman" w:cs="Times New Roman"/>
          <w:sz w:val="24"/>
          <w:szCs w:val="24"/>
        </w:rPr>
        <w:t>way to better understand what kinds of things will impact</w:t>
      </w:r>
      <w:r w:rsidR="00E77664" w:rsidRPr="00100E6A">
        <w:rPr>
          <w:rFonts w:ascii="Times New Roman" w:hAnsi="Times New Roman" w:cs="Times New Roman"/>
          <w:sz w:val="24"/>
          <w:szCs w:val="24"/>
        </w:rPr>
        <w:t xml:space="preserve"> their </w:t>
      </w:r>
      <w:r w:rsidR="007D0C42" w:rsidRPr="00100E6A">
        <w:rPr>
          <w:rFonts w:ascii="Times New Roman" w:hAnsi="Times New Roman" w:cs="Times New Roman"/>
          <w:sz w:val="24"/>
          <w:szCs w:val="24"/>
        </w:rPr>
        <w:t xml:space="preserve">willingness to cooperate in emergency preparedness and evacuation, as well as their </w:t>
      </w:r>
      <w:r w:rsidR="00E77664" w:rsidRPr="00100E6A">
        <w:rPr>
          <w:rFonts w:ascii="Times New Roman" w:hAnsi="Times New Roman" w:cs="Times New Roman"/>
          <w:sz w:val="24"/>
          <w:szCs w:val="24"/>
        </w:rPr>
        <w:t>ability to transition</w:t>
      </w:r>
      <w:r w:rsidR="00545BE0" w:rsidRPr="00100E6A">
        <w:rPr>
          <w:rFonts w:ascii="Times New Roman" w:hAnsi="Times New Roman" w:cs="Times New Roman"/>
          <w:sz w:val="24"/>
          <w:szCs w:val="24"/>
        </w:rPr>
        <w:t xml:space="preserve"> to a recovery phase</w:t>
      </w:r>
      <w:r w:rsidR="007D0C42" w:rsidRPr="00100E6A">
        <w:rPr>
          <w:rFonts w:ascii="Times New Roman" w:hAnsi="Times New Roman" w:cs="Times New Roman"/>
          <w:sz w:val="24"/>
          <w:szCs w:val="24"/>
        </w:rPr>
        <w:t xml:space="preserve"> following a disaster event</w:t>
      </w:r>
      <w:r w:rsidRPr="00100E6A">
        <w:rPr>
          <w:rFonts w:ascii="Times New Roman" w:hAnsi="Times New Roman" w:cs="Times New Roman"/>
          <w:sz w:val="24"/>
          <w:szCs w:val="24"/>
        </w:rPr>
        <w:t>.</w:t>
      </w:r>
      <w:r w:rsidR="007D0C42" w:rsidRPr="00100E6A">
        <w:rPr>
          <w:rFonts w:ascii="Times New Roman" w:hAnsi="Times New Roman" w:cs="Times New Roman"/>
          <w:sz w:val="24"/>
          <w:szCs w:val="24"/>
        </w:rPr>
        <w:t xml:space="preserve"> </w:t>
      </w:r>
      <w:r w:rsidR="00F93B8D" w:rsidRPr="00100E6A">
        <w:rPr>
          <w:rFonts w:ascii="Times New Roman" w:hAnsi="Times New Roman" w:cs="Times New Roman"/>
          <w:sz w:val="24"/>
          <w:szCs w:val="24"/>
        </w:rPr>
        <w:t>The Federal Emergency Management Agency (</w:t>
      </w:r>
      <w:r w:rsidR="007D0C42" w:rsidRPr="00100E6A">
        <w:rPr>
          <w:rFonts w:ascii="Times New Roman" w:hAnsi="Times New Roman" w:cs="Times New Roman"/>
          <w:sz w:val="24"/>
          <w:szCs w:val="24"/>
        </w:rPr>
        <w:t>FEMA</w:t>
      </w:r>
      <w:r w:rsidR="00F93B8D" w:rsidRPr="00100E6A">
        <w:rPr>
          <w:rFonts w:ascii="Times New Roman" w:hAnsi="Times New Roman" w:cs="Times New Roman"/>
          <w:sz w:val="24"/>
          <w:szCs w:val="24"/>
        </w:rPr>
        <w:t>)</w:t>
      </w:r>
      <w:r w:rsidR="007D0C42" w:rsidRPr="00100E6A">
        <w:rPr>
          <w:rFonts w:ascii="Times New Roman" w:hAnsi="Times New Roman" w:cs="Times New Roman"/>
          <w:sz w:val="24"/>
          <w:szCs w:val="24"/>
        </w:rPr>
        <w:t>’s guidelines have now recognized this importance, and have included new regulations related to domestic animals in evacuation and shelters in disasters</w:t>
      </w:r>
      <w:r w:rsidR="007A6361" w:rsidRPr="00100E6A">
        <w:rPr>
          <w:rFonts w:ascii="Times New Roman" w:hAnsi="Times New Roman" w:cs="Times New Roman"/>
          <w:sz w:val="24"/>
          <w:szCs w:val="24"/>
        </w:rPr>
        <w:t>. H</w:t>
      </w:r>
      <w:r w:rsidR="007D0C42" w:rsidRPr="00100E6A">
        <w:rPr>
          <w:rFonts w:ascii="Times New Roman" w:hAnsi="Times New Roman" w:cs="Times New Roman"/>
          <w:sz w:val="24"/>
          <w:szCs w:val="24"/>
        </w:rPr>
        <w:t>owever</w:t>
      </w:r>
      <w:r w:rsidR="006A1C4A" w:rsidRPr="00100E6A">
        <w:rPr>
          <w:rFonts w:ascii="Times New Roman" w:hAnsi="Times New Roman" w:cs="Times New Roman"/>
          <w:sz w:val="24"/>
          <w:szCs w:val="24"/>
        </w:rPr>
        <w:t xml:space="preserve"> the persistence of ‘dangerous dog pack’ disaster mythology, where both citizens and officials believe that stray dogs will band together and attack people (Irvine 2004), creates a barrier to caring for displaced animals in a disaster</w:t>
      </w:r>
      <w:r w:rsidR="007D0C42" w:rsidRPr="00100E6A">
        <w:rPr>
          <w:rFonts w:ascii="Times New Roman" w:hAnsi="Times New Roman" w:cs="Times New Roman"/>
          <w:sz w:val="24"/>
          <w:szCs w:val="24"/>
        </w:rPr>
        <w:t>.</w:t>
      </w:r>
      <w:r w:rsidR="002941B1" w:rsidRPr="00100E6A">
        <w:rPr>
          <w:rFonts w:ascii="Times New Roman" w:hAnsi="Times New Roman" w:cs="Times New Roman"/>
          <w:sz w:val="24"/>
          <w:szCs w:val="24"/>
        </w:rPr>
        <w:t xml:space="preserve"> </w:t>
      </w:r>
    </w:p>
    <w:p w:rsidR="00650CD2" w:rsidRPr="00100E6A" w:rsidRDefault="00D65FAA" w:rsidP="001C6A6B">
      <w:pPr>
        <w:spacing w:line="240" w:lineRule="auto"/>
        <w:rPr>
          <w:rFonts w:ascii="Times New Roman" w:hAnsi="Times New Roman" w:cs="Times New Roman"/>
          <w:sz w:val="24"/>
          <w:szCs w:val="24"/>
        </w:rPr>
      </w:pPr>
      <w:proofErr w:type="gramStart"/>
      <w:r w:rsidRPr="00100E6A">
        <w:rPr>
          <w:rFonts w:ascii="Times New Roman" w:hAnsi="Times New Roman" w:cs="Times New Roman"/>
          <w:sz w:val="24"/>
          <w:szCs w:val="24"/>
        </w:rPr>
        <w:t>T</w:t>
      </w:r>
      <w:r w:rsidR="00883086" w:rsidRPr="00100E6A">
        <w:rPr>
          <w:rFonts w:ascii="Times New Roman" w:hAnsi="Times New Roman" w:cs="Times New Roman"/>
          <w:sz w:val="24"/>
          <w:szCs w:val="24"/>
        </w:rPr>
        <w:t xml:space="preserve">he Pets Evacuation and Transportation Standards (PETS) Act (2006) which was passed following </w:t>
      </w:r>
      <w:r w:rsidRPr="00100E6A">
        <w:rPr>
          <w:rFonts w:ascii="Times New Roman" w:hAnsi="Times New Roman" w:cs="Times New Roman"/>
          <w:sz w:val="24"/>
          <w:szCs w:val="24"/>
        </w:rPr>
        <w:t xml:space="preserve">Hurricane </w:t>
      </w:r>
      <w:r w:rsidR="00883086" w:rsidRPr="00100E6A">
        <w:rPr>
          <w:rFonts w:ascii="Times New Roman" w:hAnsi="Times New Roman" w:cs="Times New Roman"/>
          <w:sz w:val="24"/>
          <w:szCs w:val="24"/>
        </w:rPr>
        <w:t xml:space="preserve">Katrina supports states of the USA with funding when they include </w:t>
      </w:r>
      <w:r w:rsidRPr="00100E6A">
        <w:rPr>
          <w:rFonts w:ascii="Times New Roman" w:hAnsi="Times New Roman" w:cs="Times New Roman"/>
          <w:sz w:val="24"/>
          <w:szCs w:val="24"/>
        </w:rPr>
        <w:t>programs attending to the evacuation of pet owners</w:t>
      </w:r>
      <w:r w:rsidR="00883086" w:rsidRPr="00100E6A">
        <w:rPr>
          <w:rFonts w:ascii="Times New Roman" w:hAnsi="Times New Roman" w:cs="Times New Roman"/>
          <w:sz w:val="24"/>
          <w:szCs w:val="24"/>
        </w:rPr>
        <w:t xml:space="preserve"> in thei</w:t>
      </w:r>
      <w:r w:rsidRPr="00100E6A">
        <w:rPr>
          <w:rFonts w:ascii="Times New Roman" w:hAnsi="Times New Roman" w:cs="Times New Roman"/>
          <w:sz w:val="24"/>
          <w:szCs w:val="24"/>
        </w:rPr>
        <w:t>r preparation for hazard events.</w:t>
      </w:r>
      <w:proofErr w:type="gramEnd"/>
      <w:r w:rsidRPr="00100E6A">
        <w:rPr>
          <w:rFonts w:ascii="Times New Roman" w:hAnsi="Times New Roman" w:cs="Times New Roman"/>
          <w:sz w:val="24"/>
          <w:szCs w:val="24"/>
        </w:rPr>
        <w:t xml:space="preserve"> While this Act has now been in place for five years,</w:t>
      </w:r>
      <w:r w:rsidR="00883086" w:rsidRPr="00100E6A">
        <w:rPr>
          <w:rFonts w:ascii="Times New Roman" w:hAnsi="Times New Roman" w:cs="Times New Roman"/>
          <w:sz w:val="24"/>
          <w:szCs w:val="24"/>
        </w:rPr>
        <w:t xml:space="preserve"> no research has yet been performed on how to communicate to the general public about preparing </w:t>
      </w:r>
      <w:r w:rsidRPr="00100E6A">
        <w:rPr>
          <w:rFonts w:ascii="Times New Roman" w:hAnsi="Times New Roman" w:cs="Times New Roman"/>
          <w:sz w:val="24"/>
          <w:szCs w:val="24"/>
        </w:rPr>
        <w:t xml:space="preserve">their </w:t>
      </w:r>
      <w:r w:rsidR="00883086" w:rsidRPr="00100E6A">
        <w:rPr>
          <w:rFonts w:ascii="Times New Roman" w:hAnsi="Times New Roman" w:cs="Times New Roman"/>
          <w:sz w:val="24"/>
          <w:szCs w:val="24"/>
        </w:rPr>
        <w:t>pets for hazards. In fact, it would appear that while pets are often considered members of a family, people forget to prepare adequately for them</w:t>
      </w:r>
      <w:r w:rsidRPr="00100E6A">
        <w:rPr>
          <w:rFonts w:ascii="Times New Roman" w:hAnsi="Times New Roman" w:cs="Times New Roman"/>
          <w:sz w:val="24"/>
          <w:szCs w:val="24"/>
        </w:rPr>
        <w:t xml:space="preserve"> even when they are making family emergency plans</w:t>
      </w:r>
      <w:r w:rsidR="00883086" w:rsidRPr="00100E6A">
        <w:rPr>
          <w:rFonts w:ascii="Times New Roman" w:hAnsi="Times New Roman" w:cs="Times New Roman"/>
          <w:sz w:val="24"/>
          <w:szCs w:val="24"/>
        </w:rPr>
        <w:t>. In disaster situations, this lack of preparation is reflected in the types of public health issues mentioned above where people may refuse to evacuate or return early to an evacuated area</w:t>
      </w:r>
      <w:r w:rsidRPr="00100E6A">
        <w:rPr>
          <w:rFonts w:ascii="Times New Roman" w:hAnsi="Times New Roman" w:cs="Times New Roman"/>
          <w:sz w:val="24"/>
          <w:szCs w:val="24"/>
        </w:rPr>
        <w:t xml:space="preserve"> due to pets being left behind</w:t>
      </w:r>
      <w:r w:rsidR="00883086" w:rsidRPr="00100E6A">
        <w:rPr>
          <w:rFonts w:ascii="Times New Roman" w:hAnsi="Times New Roman" w:cs="Times New Roman"/>
          <w:sz w:val="24"/>
          <w:szCs w:val="24"/>
        </w:rPr>
        <w:t>.</w:t>
      </w:r>
    </w:p>
    <w:p w:rsidR="007B565F" w:rsidRPr="00100E6A" w:rsidRDefault="00650CD2"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lastRenderedPageBreak/>
        <w:t>Disasters do not only cause immediate human suffering and destruc</w:t>
      </w:r>
      <w:r w:rsidR="007D0C42" w:rsidRPr="00100E6A">
        <w:rPr>
          <w:rFonts w:ascii="Times New Roman" w:hAnsi="Times New Roman" w:cs="Times New Roman"/>
          <w:sz w:val="24"/>
          <w:szCs w:val="24"/>
        </w:rPr>
        <w:t>tion</w:t>
      </w:r>
      <w:r w:rsidR="007A6361" w:rsidRPr="00100E6A">
        <w:rPr>
          <w:rFonts w:ascii="Times New Roman" w:hAnsi="Times New Roman" w:cs="Times New Roman"/>
          <w:sz w:val="24"/>
          <w:szCs w:val="24"/>
        </w:rPr>
        <w:t xml:space="preserve">; </w:t>
      </w:r>
      <w:r w:rsidR="007D0C42" w:rsidRPr="00100E6A">
        <w:rPr>
          <w:rFonts w:ascii="Times New Roman" w:hAnsi="Times New Roman" w:cs="Times New Roman"/>
          <w:sz w:val="24"/>
          <w:szCs w:val="24"/>
        </w:rPr>
        <w:t>they also impact longer term</w:t>
      </w:r>
      <w:r w:rsidR="00F0707B" w:rsidRPr="00100E6A">
        <w:rPr>
          <w:rFonts w:ascii="Times New Roman" w:hAnsi="Times New Roman" w:cs="Times New Roman"/>
          <w:sz w:val="24"/>
          <w:szCs w:val="24"/>
        </w:rPr>
        <w:t xml:space="preserve"> community cohesion through the displacement and destruction of geographic environments</w:t>
      </w:r>
      <w:r w:rsidR="007D0C42" w:rsidRPr="00100E6A">
        <w:rPr>
          <w:rFonts w:ascii="Times New Roman" w:hAnsi="Times New Roman" w:cs="Times New Roman"/>
          <w:sz w:val="24"/>
          <w:szCs w:val="24"/>
        </w:rPr>
        <w:t>, leading to displacement of people</w:t>
      </w:r>
      <w:r w:rsidR="00D65FAA" w:rsidRPr="00100E6A">
        <w:rPr>
          <w:rFonts w:ascii="Times New Roman" w:hAnsi="Times New Roman" w:cs="Times New Roman"/>
          <w:sz w:val="24"/>
          <w:szCs w:val="24"/>
        </w:rPr>
        <w:t xml:space="preserve"> and animals</w:t>
      </w:r>
      <w:r w:rsidR="007D0C42" w:rsidRPr="00100E6A">
        <w:rPr>
          <w:rFonts w:ascii="Times New Roman" w:hAnsi="Times New Roman" w:cs="Times New Roman"/>
          <w:sz w:val="24"/>
          <w:szCs w:val="24"/>
        </w:rPr>
        <w:t>, confusion over resource needs</w:t>
      </w:r>
      <w:r w:rsidR="007B565F" w:rsidRPr="00100E6A">
        <w:rPr>
          <w:rFonts w:ascii="Times New Roman" w:hAnsi="Times New Roman" w:cs="Times New Roman"/>
          <w:sz w:val="24"/>
          <w:szCs w:val="24"/>
        </w:rPr>
        <w:t xml:space="preserve"> and availability</w:t>
      </w:r>
      <w:r w:rsidR="00D65FAA" w:rsidRPr="00100E6A">
        <w:rPr>
          <w:rFonts w:ascii="Times New Roman" w:hAnsi="Times New Roman" w:cs="Times New Roman"/>
          <w:sz w:val="24"/>
          <w:szCs w:val="24"/>
        </w:rPr>
        <w:t>, and a mainstream media which stamps a community as a disaster zone, and then walks away</w:t>
      </w:r>
      <w:r w:rsidR="00F0707B" w:rsidRPr="00100E6A">
        <w:rPr>
          <w:rFonts w:ascii="Times New Roman" w:hAnsi="Times New Roman" w:cs="Times New Roman"/>
          <w:sz w:val="24"/>
          <w:szCs w:val="24"/>
        </w:rPr>
        <w:t>.</w:t>
      </w:r>
      <w:r w:rsidR="00962E4F" w:rsidRPr="00100E6A">
        <w:rPr>
          <w:rFonts w:ascii="Times New Roman" w:hAnsi="Times New Roman" w:cs="Times New Roman"/>
          <w:sz w:val="24"/>
          <w:szCs w:val="24"/>
        </w:rPr>
        <w:t xml:space="preserve"> Luckily, the existence of both on</w:t>
      </w:r>
      <w:r w:rsidR="007A6361" w:rsidRPr="00100E6A">
        <w:rPr>
          <w:rFonts w:ascii="Times New Roman" w:hAnsi="Times New Roman" w:cs="Times New Roman"/>
          <w:sz w:val="24"/>
          <w:szCs w:val="24"/>
        </w:rPr>
        <w:t>-</w:t>
      </w:r>
      <w:r w:rsidR="00962E4F" w:rsidRPr="00100E6A">
        <w:rPr>
          <w:rFonts w:ascii="Times New Roman" w:hAnsi="Times New Roman" w:cs="Times New Roman"/>
          <w:sz w:val="24"/>
          <w:szCs w:val="24"/>
        </w:rPr>
        <w:t xml:space="preserve"> and offline </w:t>
      </w:r>
      <w:r w:rsidR="00D65FAA" w:rsidRPr="00100E6A">
        <w:rPr>
          <w:rFonts w:ascii="Times New Roman" w:hAnsi="Times New Roman" w:cs="Times New Roman"/>
          <w:sz w:val="24"/>
          <w:szCs w:val="24"/>
        </w:rPr>
        <w:t>connections within and out of the affected geographic area allow</w:t>
      </w:r>
      <w:r w:rsidR="007B565F" w:rsidRPr="00100E6A">
        <w:rPr>
          <w:rFonts w:ascii="Times New Roman" w:hAnsi="Times New Roman" w:cs="Times New Roman"/>
          <w:sz w:val="24"/>
          <w:szCs w:val="24"/>
        </w:rPr>
        <w:t xml:space="preserve">s </w:t>
      </w:r>
      <w:r w:rsidR="00962E4F" w:rsidRPr="00100E6A">
        <w:rPr>
          <w:rFonts w:ascii="Times New Roman" w:hAnsi="Times New Roman" w:cs="Times New Roman"/>
          <w:sz w:val="24"/>
          <w:szCs w:val="24"/>
        </w:rPr>
        <w:t xml:space="preserve">the global community </w:t>
      </w:r>
      <w:r w:rsidR="00D65FAA" w:rsidRPr="00100E6A">
        <w:rPr>
          <w:rFonts w:ascii="Times New Roman" w:hAnsi="Times New Roman" w:cs="Times New Roman"/>
          <w:sz w:val="24"/>
          <w:szCs w:val="24"/>
        </w:rPr>
        <w:t>to be more</w:t>
      </w:r>
      <w:r w:rsidR="007B565F" w:rsidRPr="00100E6A">
        <w:rPr>
          <w:rFonts w:ascii="Times New Roman" w:hAnsi="Times New Roman" w:cs="Times New Roman"/>
          <w:sz w:val="24"/>
          <w:szCs w:val="24"/>
        </w:rPr>
        <w:t xml:space="preserve"> </w:t>
      </w:r>
      <w:r w:rsidR="00D65FAA" w:rsidRPr="00100E6A">
        <w:rPr>
          <w:rFonts w:ascii="Times New Roman" w:hAnsi="Times New Roman" w:cs="Times New Roman"/>
          <w:sz w:val="24"/>
          <w:szCs w:val="24"/>
        </w:rPr>
        <w:t>aware of what is happening than it once was able to be.</w:t>
      </w:r>
    </w:p>
    <w:p w:rsidR="007B565F" w:rsidRPr="00100E6A" w:rsidRDefault="005B54A6" w:rsidP="001C6A6B">
      <w:pPr>
        <w:spacing w:line="240" w:lineRule="auto"/>
        <w:rPr>
          <w:rFonts w:ascii="Times New Roman" w:hAnsi="Times New Roman" w:cs="Times New Roman"/>
          <w:i/>
          <w:sz w:val="24"/>
          <w:szCs w:val="24"/>
        </w:rPr>
      </w:pPr>
      <w:r w:rsidRPr="00100E6A">
        <w:rPr>
          <w:rFonts w:ascii="Times New Roman" w:hAnsi="Times New Roman" w:cs="Times New Roman"/>
          <w:i/>
          <w:sz w:val="24"/>
          <w:szCs w:val="24"/>
        </w:rPr>
        <w:t xml:space="preserve">1.3 </w:t>
      </w:r>
      <w:r w:rsidR="007B565F" w:rsidRPr="00100E6A">
        <w:rPr>
          <w:rFonts w:ascii="Times New Roman" w:hAnsi="Times New Roman" w:cs="Times New Roman"/>
          <w:i/>
          <w:sz w:val="24"/>
          <w:szCs w:val="24"/>
        </w:rPr>
        <w:t>The global community</w:t>
      </w:r>
    </w:p>
    <w:p w:rsidR="00962E4F" w:rsidRPr="00100E6A" w:rsidRDefault="007B565F"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As part of my work with Project EPIC, I have co-authored a paper </w:t>
      </w:r>
      <w:r w:rsidR="00CE53B9" w:rsidRPr="00100E6A">
        <w:rPr>
          <w:rFonts w:ascii="Times New Roman" w:hAnsi="Times New Roman" w:cs="Times New Roman"/>
          <w:sz w:val="24"/>
          <w:szCs w:val="24"/>
        </w:rPr>
        <w:t>to be published in</w:t>
      </w:r>
      <w:r w:rsidRPr="00100E6A">
        <w:rPr>
          <w:rFonts w:ascii="Times New Roman" w:hAnsi="Times New Roman" w:cs="Times New Roman"/>
          <w:sz w:val="24"/>
          <w:szCs w:val="24"/>
        </w:rPr>
        <w:t xml:space="preserve"> CSCW 2012 which considered the </w:t>
      </w:r>
      <w:r w:rsidR="0070051F" w:rsidRPr="00100E6A">
        <w:rPr>
          <w:rFonts w:ascii="Times New Roman" w:hAnsi="Times New Roman" w:cs="Times New Roman"/>
          <w:sz w:val="24"/>
          <w:szCs w:val="24"/>
        </w:rPr>
        <w:t xml:space="preserve">social media behaviors of medical personnel on the ground during the Haiti earthquake in 2010. </w:t>
      </w:r>
      <w:r w:rsidR="000F6DD0" w:rsidRPr="00100E6A">
        <w:rPr>
          <w:rFonts w:ascii="Times New Roman" w:hAnsi="Times New Roman" w:cs="Times New Roman"/>
          <w:sz w:val="24"/>
          <w:szCs w:val="24"/>
        </w:rPr>
        <w:t>The paper involved a</w:t>
      </w:r>
      <w:r w:rsidR="00CE53B9" w:rsidRPr="00100E6A">
        <w:rPr>
          <w:rFonts w:ascii="Times New Roman" w:hAnsi="Times New Roman" w:cs="Times New Roman"/>
          <w:sz w:val="24"/>
          <w:szCs w:val="24"/>
        </w:rPr>
        <w:t>n analysis</w:t>
      </w:r>
      <w:r w:rsidR="000F6DD0" w:rsidRPr="00100E6A">
        <w:rPr>
          <w:rFonts w:ascii="Times New Roman" w:hAnsi="Times New Roman" w:cs="Times New Roman"/>
          <w:sz w:val="24"/>
          <w:szCs w:val="24"/>
        </w:rPr>
        <w:t xml:space="preserve"> of</w:t>
      </w:r>
      <w:r w:rsidR="0070051F" w:rsidRPr="00100E6A">
        <w:rPr>
          <w:rFonts w:ascii="Times New Roman" w:hAnsi="Times New Roman" w:cs="Times New Roman"/>
          <w:sz w:val="24"/>
          <w:szCs w:val="24"/>
        </w:rPr>
        <w:t xml:space="preserve"> over 16,000 tweets and their associated links to other social media presences on the web, taken from the three-week emergency period. </w:t>
      </w:r>
      <w:r w:rsidR="00962E4F" w:rsidRPr="00100E6A">
        <w:rPr>
          <w:rFonts w:ascii="Times New Roman" w:hAnsi="Times New Roman" w:cs="Times New Roman"/>
          <w:sz w:val="24"/>
          <w:szCs w:val="24"/>
        </w:rPr>
        <w:t>In th</w:t>
      </w:r>
      <w:r w:rsidR="0070051F" w:rsidRPr="00100E6A">
        <w:rPr>
          <w:rFonts w:ascii="Times New Roman" w:hAnsi="Times New Roman" w:cs="Times New Roman"/>
          <w:sz w:val="24"/>
          <w:szCs w:val="24"/>
        </w:rPr>
        <w:t>is</w:t>
      </w:r>
      <w:r w:rsidR="00962E4F" w:rsidRPr="00100E6A">
        <w:rPr>
          <w:rFonts w:ascii="Times New Roman" w:hAnsi="Times New Roman" w:cs="Times New Roman"/>
          <w:sz w:val="24"/>
          <w:szCs w:val="24"/>
        </w:rPr>
        <w:t xml:space="preserve"> Haiti medical tweets sample, we saw numerous instances where medical personnel located on the ground were able to communicate with individuals in other countries </w:t>
      </w:r>
      <w:r w:rsidR="0070051F" w:rsidRPr="00100E6A">
        <w:rPr>
          <w:rFonts w:ascii="Times New Roman" w:hAnsi="Times New Roman" w:cs="Times New Roman"/>
          <w:sz w:val="24"/>
          <w:szCs w:val="24"/>
        </w:rPr>
        <w:t xml:space="preserve">(which I will refer to as remote) </w:t>
      </w:r>
      <w:r w:rsidR="00962E4F" w:rsidRPr="00100E6A">
        <w:rPr>
          <w:rFonts w:ascii="Times New Roman" w:hAnsi="Times New Roman" w:cs="Times New Roman"/>
          <w:sz w:val="24"/>
          <w:szCs w:val="24"/>
        </w:rPr>
        <w:t>to obtain information about transportati</w:t>
      </w:r>
      <w:r w:rsidR="00E77664" w:rsidRPr="00100E6A">
        <w:rPr>
          <w:rFonts w:ascii="Times New Roman" w:hAnsi="Times New Roman" w:cs="Times New Roman"/>
          <w:sz w:val="24"/>
          <w:szCs w:val="24"/>
        </w:rPr>
        <w:t>on, medical supp</w:t>
      </w:r>
      <w:r w:rsidR="007A6361" w:rsidRPr="00100E6A">
        <w:rPr>
          <w:rFonts w:ascii="Times New Roman" w:hAnsi="Times New Roman" w:cs="Times New Roman"/>
          <w:sz w:val="24"/>
          <w:szCs w:val="24"/>
        </w:rPr>
        <w:t xml:space="preserve">lies </w:t>
      </w:r>
      <w:r w:rsidR="00962E4F" w:rsidRPr="00100E6A">
        <w:rPr>
          <w:rFonts w:ascii="Times New Roman" w:hAnsi="Times New Roman" w:cs="Times New Roman"/>
          <w:sz w:val="24"/>
          <w:szCs w:val="24"/>
        </w:rPr>
        <w:t>and hospital lo</w:t>
      </w:r>
      <w:r w:rsidR="00AB25E8" w:rsidRPr="00100E6A">
        <w:rPr>
          <w:rFonts w:ascii="Times New Roman" w:hAnsi="Times New Roman" w:cs="Times New Roman"/>
          <w:sz w:val="24"/>
          <w:szCs w:val="24"/>
        </w:rPr>
        <w:t>cations</w:t>
      </w:r>
      <w:r w:rsidR="00DD4A71" w:rsidRPr="00100E6A">
        <w:rPr>
          <w:rFonts w:ascii="Times New Roman" w:hAnsi="Times New Roman" w:cs="Times New Roman"/>
          <w:sz w:val="24"/>
          <w:szCs w:val="24"/>
        </w:rPr>
        <w:t xml:space="preserve">, however </w:t>
      </w:r>
      <w:r w:rsidR="009A29BE" w:rsidRPr="00100E6A">
        <w:rPr>
          <w:rFonts w:ascii="Times New Roman" w:hAnsi="Times New Roman" w:cs="Times New Roman"/>
          <w:sz w:val="24"/>
          <w:szCs w:val="24"/>
        </w:rPr>
        <w:t xml:space="preserve">to date, </w:t>
      </w:r>
      <w:r w:rsidR="00DD4A71" w:rsidRPr="00100E6A">
        <w:rPr>
          <w:rFonts w:ascii="Times New Roman" w:hAnsi="Times New Roman" w:cs="Times New Roman"/>
          <w:sz w:val="24"/>
          <w:szCs w:val="24"/>
        </w:rPr>
        <w:t>the</w:t>
      </w:r>
      <w:r w:rsidR="009A29BE" w:rsidRPr="00100E6A">
        <w:rPr>
          <w:rFonts w:ascii="Times New Roman" w:hAnsi="Times New Roman" w:cs="Times New Roman"/>
          <w:sz w:val="24"/>
          <w:szCs w:val="24"/>
        </w:rPr>
        <w:t>re has been little recognition of social media’s role in enabling these types of connections. The behavior exhibited by the medical personnel and agencies in Haiti was more reflective of what we have called ‘beaconing’, where messages of need and status reports are communicated through social media to an audience which was unidentified</w:t>
      </w:r>
      <w:r w:rsidR="00AB25E8" w:rsidRPr="00100E6A">
        <w:rPr>
          <w:rFonts w:ascii="Times New Roman" w:hAnsi="Times New Roman" w:cs="Times New Roman"/>
          <w:sz w:val="24"/>
          <w:szCs w:val="24"/>
        </w:rPr>
        <w:t xml:space="preserve">. </w:t>
      </w:r>
      <w:r w:rsidR="009A29BE" w:rsidRPr="00100E6A">
        <w:rPr>
          <w:rFonts w:ascii="Times New Roman" w:hAnsi="Times New Roman" w:cs="Times New Roman"/>
          <w:sz w:val="24"/>
          <w:szCs w:val="24"/>
        </w:rPr>
        <w:t>During the Haiti earthquake and immediate emergency period, t</w:t>
      </w:r>
      <w:r w:rsidR="00AB25E8" w:rsidRPr="00100E6A">
        <w:rPr>
          <w:rFonts w:ascii="Times New Roman" w:hAnsi="Times New Roman" w:cs="Times New Roman"/>
          <w:sz w:val="24"/>
          <w:szCs w:val="24"/>
        </w:rPr>
        <w:t>he remote community was</w:t>
      </w:r>
      <w:r w:rsidR="00962E4F" w:rsidRPr="00100E6A">
        <w:rPr>
          <w:rFonts w:ascii="Times New Roman" w:hAnsi="Times New Roman" w:cs="Times New Roman"/>
          <w:sz w:val="24"/>
          <w:szCs w:val="24"/>
        </w:rPr>
        <w:t xml:space="preserve"> engaged with identifying relevant information, and connecting with others online who could then pass on the information to those who needed it on the ground.</w:t>
      </w:r>
      <w:r w:rsidR="00E77664" w:rsidRPr="00100E6A">
        <w:rPr>
          <w:rFonts w:ascii="Times New Roman" w:hAnsi="Times New Roman" w:cs="Times New Roman"/>
          <w:sz w:val="24"/>
          <w:szCs w:val="24"/>
        </w:rPr>
        <w:t xml:space="preserve"> </w:t>
      </w:r>
      <w:r w:rsidR="00CE53B9" w:rsidRPr="00100E6A">
        <w:rPr>
          <w:rFonts w:ascii="Times New Roman" w:hAnsi="Times New Roman" w:cs="Times New Roman"/>
          <w:sz w:val="24"/>
          <w:szCs w:val="24"/>
        </w:rPr>
        <w:t xml:space="preserve">In some but certainly not all cases, </w:t>
      </w:r>
      <w:r w:rsidR="00E77664" w:rsidRPr="00100E6A">
        <w:rPr>
          <w:rFonts w:ascii="Times New Roman" w:hAnsi="Times New Roman" w:cs="Times New Roman"/>
          <w:sz w:val="24"/>
          <w:szCs w:val="24"/>
        </w:rPr>
        <w:t xml:space="preserve">the people based online were dispersed geographically, </w:t>
      </w:r>
      <w:r w:rsidR="00CE53B9" w:rsidRPr="00100E6A">
        <w:rPr>
          <w:rFonts w:ascii="Times New Roman" w:hAnsi="Times New Roman" w:cs="Times New Roman"/>
          <w:sz w:val="24"/>
          <w:szCs w:val="24"/>
        </w:rPr>
        <w:t xml:space="preserve">and </w:t>
      </w:r>
      <w:r w:rsidR="00E77664" w:rsidRPr="00100E6A">
        <w:rPr>
          <w:rFonts w:ascii="Times New Roman" w:hAnsi="Times New Roman" w:cs="Times New Roman"/>
          <w:sz w:val="24"/>
          <w:szCs w:val="24"/>
        </w:rPr>
        <w:t xml:space="preserve">their </w:t>
      </w:r>
      <w:proofErr w:type="gramStart"/>
      <w:r w:rsidR="00E77664" w:rsidRPr="00100E6A">
        <w:rPr>
          <w:rFonts w:ascii="Times New Roman" w:hAnsi="Times New Roman" w:cs="Times New Roman"/>
          <w:sz w:val="24"/>
          <w:szCs w:val="24"/>
        </w:rPr>
        <w:t>network of connections were</w:t>
      </w:r>
      <w:proofErr w:type="gramEnd"/>
      <w:r w:rsidR="00E77664" w:rsidRPr="00100E6A">
        <w:rPr>
          <w:rFonts w:ascii="Times New Roman" w:hAnsi="Times New Roman" w:cs="Times New Roman"/>
          <w:sz w:val="24"/>
          <w:szCs w:val="24"/>
        </w:rPr>
        <w:t xml:space="preserve"> able to provide immediate information to those individuals who needed specific information and assistance.</w:t>
      </w:r>
    </w:p>
    <w:p w:rsidR="005B54A6" w:rsidRPr="00100E6A" w:rsidRDefault="00962E4F"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However</w:t>
      </w:r>
      <w:r w:rsidR="00E77664" w:rsidRPr="00100E6A">
        <w:rPr>
          <w:rFonts w:ascii="Times New Roman" w:hAnsi="Times New Roman" w:cs="Times New Roman"/>
          <w:sz w:val="24"/>
          <w:szCs w:val="24"/>
        </w:rPr>
        <w:t xml:space="preserve">, </w:t>
      </w:r>
      <w:r w:rsidR="005B54A6" w:rsidRPr="00100E6A">
        <w:rPr>
          <w:rFonts w:ascii="Times New Roman" w:hAnsi="Times New Roman" w:cs="Times New Roman"/>
          <w:sz w:val="24"/>
          <w:szCs w:val="24"/>
        </w:rPr>
        <w:t xml:space="preserve">I am hesitant </w:t>
      </w:r>
      <w:r w:rsidR="00E77664" w:rsidRPr="00100E6A">
        <w:rPr>
          <w:rFonts w:ascii="Times New Roman" w:hAnsi="Times New Roman" w:cs="Times New Roman"/>
          <w:sz w:val="24"/>
          <w:szCs w:val="24"/>
        </w:rPr>
        <w:t>to</w:t>
      </w:r>
      <w:r w:rsidR="00AB25E8" w:rsidRPr="00100E6A">
        <w:rPr>
          <w:rFonts w:ascii="Times New Roman" w:hAnsi="Times New Roman" w:cs="Times New Roman"/>
          <w:sz w:val="24"/>
          <w:szCs w:val="24"/>
        </w:rPr>
        <w:t xml:space="preserve"> confidently</w:t>
      </w:r>
      <w:r w:rsidR="00E77664" w:rsidRPr="00100E6A">
        <w:rPr>
          <w:rFonts w:ascii="Times New Roman" w:hAnsi="Times New Roman" w:cs="Times New Roman"/>
          <w:sz w:val="24"/>
          <w:szCs w:val="24"/>
        </w:rPr>
        <w:t xml:space="preserve"> identify the</w:t>
      </w:r>
      <w:r w:rsidRPr="00100E6A">
        <w:rPr>
          <w:rFonts w:ascii="Times New Roman" w:hAnsi="Times New Roman" w:cs="Times New Roman"/>
          <w:sz w:val="24"/>
          <w:szCs w:val="24"/>
        </w:rPr>
        <w:t xml:space="preserve"> behaviors of these </w:t>
      </w:r>
      <w:r w:rsidR="00E77664" w:rsidRPr="00100E6A">
        <w:rPr>
          <w:rFonts w:ascii="Times New Roman" w:hAnsi="Times New Roman" w:cs="Times New Roman"/>
          <w:sz w:val="24"/>
          <w:szCs w:val="24"/>
        </w:rPr>
        <w:t xml:space="preserve">digital </w:t>
      </w:r>
      <w:r w:rsidRPr="00100E6A">
        <w:rPr>
          <w:rFonts w:ascii="Times New Roman" w:hAnsi="Times New Roman" w:cs="Times New Roman"/>
          <w:sz w:val="24"/>
          <w:szCs w:val="24"/>
        </w:rPr>
        <w:t>volunteers</w:t>
      </w:r>
      <w:r w:rsidR="00E77664" w:rsidRPr="00100E6A">
        <w:rPr>
          <w:rFonts w:ascii="Times New Roman" w:hAnsi="Times New Roman" w:cs="Times New Roman"/>
          <w:sz w:val="24"/>
          <w:szCs w:val="24"/>
        </w:rPr>
        <w:t xml:space="preserve"> in disaster events as </w:t>
      </w:r>
      <w:r w:rsidR="00CE53B9" w:rsidRPr="00100E6A">
        <w:rPr>
          <w:rFonts w:ascii="Times New Roman" w:hAnsi="Times New Roman" w:cs="Times New Roman"/>
          <w:sz w:val="24"/>
          <w:szCs w:val="24"/>
        </w:rPr>
        <w:t>normalized</w:t>
      </w:r>
      <w:r w:rsidR="00AB25E8" w:rsidRPr="00100E6A">
        <w:rPr>
          <w:rFonts w:ascii="Times New Roman" w:hAnsi="Times New Roman" w:cs="Times New Roman"/>
          <w:sz w:val="24"/>
          <w:szCs w:val="24"/>
        </w:rPr>
        <w:t xml:space="preserve">, or even </w:t>
      </w:r>
      <w:r w:rsidR="0070051F" w:rsidRPr="00100E6A">
        <w:rPr>
          <w:rFonts w:ascii="Times New Roman" w:hAnsi="Times New Roman" w:cs="Times New Roman"/>
          <w:sz w:val="24"/>
          <w:szCs w:val="24"/>
        </w:rPr>
        <w:t xml:space="preserve">as </w:t>
      </w:r>
      <w:r w:rsidR="005B54A6" w:rsidRPr="00100E6A">
        <w:rPr>
          <w:rFonts w:ascii="Times New Roman" w:hAnsi="Times New Roman" w:cs="Times New Roman"/>
          <w:sz w:val="24"/>
          <w:szCs w:val="24"/>
        </w:rPr>
        <w:t xml:space="preserve">a firmly </w:t>
      </w:r>
      <w:r w:rsidR="009A29BE" w:rsidRPr="00100E6A">
        <w:rPr>
          <w:rFonts w:ascii="Times New Roman" w:hAnsi="Times New Roman" w:cs="Times New Roman"/>
          <w:sz w:val="24"/>
          <w:szCs w:val="24"/>
        </w:rPr>
        <w:t>bound</w:t>
      </w:r>
      <w:r w:rsidR="005B54A6" w:rsidRPr="00100E6A">
        <w:rPr>
          <w:rFonts w:ascii="Times New Roman" w:hAnsi="Times New Roman" w:cs="Times New Roman"/>
          <w:sz w:val="24"/>
          <w:szCs w:val="24"/>
        </w:rPr>
        <w:t xml:space="preserve"> set of </w:t>
      </w:r>
      <w:r w:rsidR="00AB25E8" w:rsidRPr="00100E6A">
        <w:rPr>
          <w:rFonts w:ascii="Times New Roman" w:hAnsi="Times New Roman" w:cs="Times New Roman"/>
          <w:sz w:val="24"/>
          <w:szCs w:val="24"/>
        </w:rPr>
        <w:t>emerging</w:t>
      </w:r>
      <w:r w:rsidRPr="00100E6A">
        <w:rPr>
          <w:rFonts w:ascii="Times New Roman" w:hAnsi="Times New Roman" w:cs="Times New Roman"/>
          <w:sz w:val="24"/>
          <w:szCs w:val="24"/>
        </w:rPr>
        <w:t xml:space="preserve"> </w:t>
      </w:r>
      <w:r w:rsidR="00E77664" w:rsidRPr="00100E6A">
        <w:rPr>
          <w:rFonts w:ascii="Times New Roman" w:hAnsi="Times New Roman" w:cs="Times New Roman"/>
          <w:sz w:val="24"/>
          <w:szCs w:val="24"/>
        </w:rPr>
        <w:t>practices. A</w:t>
      </w:r>
      <w:r w:rsidRPr="00100E6A">
        <w:rPr>
          <w:rFonts w:ascii="Times New Roman" w:hAnsi="Times New Roman" w:cs="Times New Roman"/>
          <w:sz w:val="24"/>
          <w:szCs w:val="24"/>
        </w:rPr>
        <w:t xml:space="preserve">s </w:t>
      </w:r>
      <w:r w:rsidR="00864384" w:rsidRPr="00100E6A">
        <w:rPr>
          <w:rFonts w:ascii="Times New Roman" w:hAnsi="Times New Roman" w:cs="Times New Roman"/>
          <w:sz w:val="24"/>
          <w:szCs w:val="24"/>
        </w:rPr>
        <w:t xml:space="preserve">social media </w:t>
      </w:r>
      <w:r w:rsidR="009A29BE" w:rsidRPr="00100E6A">
        <w:rPr>
          <w:rFonts w:ascii="Times New Roman" w:hAnsi="Times New Roman" w:cs="Times New Roman"/>
          <w:sz w:val="24"/>
          <w:szCs w:val="24"/>
        </w:rPr>
        <w:t xml:space="preserve">tools such as those currently being purpose-built by Google mentioned above, as well as the appropriation of more </w:t>
      </w:r>
      <w:r w:rsidR="00277947" w:rsidRPr="00100E6A">
        <w:rPr>
          <w:rFonts w:ascii="Times New Roman" w:hAnsi="Times New Roman" w:cs="Times New Roman"/>
          <w:sz w:val="24"/>
          <w:szCs w:val="24"/>
        </w:rPr>
        <w:t>general</w:t>
      </w:r>
      <w:r w:rsidR="009A29BE" w:rsidRPr="00100E6A">
        <w:rPr>
          <w:rFonts w:ascii="Times New Roman" w:hAnsi="Times New Roman" w:cs="Times New Roman"/>
          <w:sz w:val="24"/>
          <w:szCs w:val="24"/>
        </w:rPr>
        <w:t xml:space="preserve"> social media infrastructures such as Twitter</w:t>
      </w:r>
      <w:r w:rsidR="00277947" w:rsidRPr="00100E6A">
        <w:rPr>
          <w:rFonts w:ascii="Times New Roman" w:hAnsi="Times New Roman" w:cs="Times New Roman"/>
          <w:sz w:val="24"/>
          <w:szCs w:val="24"/>
        </w:rPr>
        <w:t xml:space="preserve"> for disaster event communication continues; </w:t>
      </w:r>
      <w:r w:rsidR="009A29BE" w:rsidRPr="00100E6A">
        <w:rPr>
          <w:rFonts w:ascii="Times New Roman" w:hAnsi="Times New Roman" w:cs="Times New Roman"/>
          <w:sz w:val="24"/>
          <w:szCs w:val="24"/>
        </w:rPr>
        <w:t xml:space="preserve">and as the users </w:t>
      </w:r>
      <w:r w:rsidR="00277947" w:rsidRPr="00100E6A">
        <w:rPr>
          <w:rFonts w:ascii="Times New Roman" w:hAnsi="Times New Roman" w:cs="Times New Roman"/>
          <w:sz w:val="24"/>
          <w:szCs w:val="24"/>
        </w:rPr>
        <w:t xml:space="preserve">of these media </w:t>
      </w:r>
      <w:r w:rsidR="00864384" w:rsidRPr="00100E6A">
        <w:rPr>
          <w:rFonts w:ascii="Times New Roman" w:hAnsi="Times New Roman" w:cs="Times New Roman"/>
          <w:sz w:val="24"/>
          <w:szCs w:val="24"/>
        </w:rPr>
        <w:t>continue</w:t>
      </w:r>
      <w:r w:rsidR="009330C3" w:rsidRPr="00100E6A">
        <w:rPr>
          <w:rFonts w:ascii="Times New Roman" w:hAnsi="Times New Roman" w:cs="Times New Roman"/>
          <w:sz w:val="24"/>
          <w:szCs w:val="24"/>
        </w:rPr>
        <w:t xml:space="preserve"> to</w:t>
      </w:r>
      <w:r w:rsidR="00864384" w:rsidRPr="00100E6A">
        <w:rPr>
          <w:rFonts w:ascii="Times New Roman" w:hAnsi="Times New Roman" w:cs="Times New Roman"/>
          <w:sz w:val="24"/>
          <w:szCs w:val="24"/>
        </w:rPr>
        <w:t xml:space="preserve"> </w:t>
      </w:r>
      <w:r w:rsidR="00AB25E8" w:rsidRPr="00100E6A">
        <w:rPr>
          <w:rFonts w:ascii="Times New Roman" w:hAnsi="Times New Roman" w:cs="Times New Roman"/>
          <w:sz w:val="24"/>
          <w:szCs w:val="24"/>
        </w:rPr>
        <w:t>grow and develop</w:t>
      </w:r>
      <w:r w:rsidR="009A29BE" w:rsidRPr="00100E6A">
        <w:rPr>
          <w:rFonts w:ascii="Times New Roman" w:hAnsi="Times New Roman" w:cs="Times New Roman"/>
          <w:sz w:val="24"/>
          <w:szCs w:val="24"/>
        </w:rPr>
        <w:t xml:space="preserve"> in their adoption and adaptation of the</w:t>
      </w:r>
      <w:r w:rsidR="00277947" w:rsidRPr="00100E6A">
        <w:rPr>
          <w:rFonts w:ascii="Times New Roman" w:hAnsi="Times New Roman" w:cs="Times New Roman"/>
          <w:sz w:val="24"/>
          <w:szCs w:val="24"/>
        </w:rPr>
        <w:t xml:space="preserve"> tools</w:t>
      </w:r>
      <w:r w:rsidR="00AB25E8" w:rsidRPr="00100E6A">
        <w:rPr>
          <w:rFonts w:ascii="Times New Roman" w:hAnsi="Times New Roman" w:cs="Times New Roman"/>
          <w:sz w:val="24"/>
          <w:szCs w:val="24"/>
        </w:rPr>
        <w:t>,</w:t>
      </w:r>
      <w:r w:rsidR="009A29BE" w:rsidRPr="00100E6A">
        <w:rPr>
          <w:rFonts w:ascii="Times New Roman" w:hAnsi="Times New Roman" w:cs="Times New Roman"/>
          <w:sz w:val="24"/>
          <w:szCs w:val="24"/>
        </w:rPr>
        <w:t xml:space="preserve"> so the </w:t>
      </w:r>
      <w:r w:rsidR="00277947" w:rsidRPr="00100E6A">
        <w:rPr>
          <w:rFonts w:ascii="Times New Roman" w:hAnsi="Times New Roman" w:cs="Times New Roman"/>
          <w:sz w:val="24"/>
          <w:szCs w:val="24"/>
        </w:rPr>
        <w:t>ways we might see digital volunteerism evolve are difficult to predict. Depending upon the social media tools available, the communication needs of the event and the people willing to be involved in some way as digital volunteers, new possibilities to assist could be presented.</w:t>
      </w:r>
      <w:r w:rsidR="00AB25E8" w:rsidRPr="00100E6A">
        <w:rPr>
          <w:rFonts w:ascii="Times New Roman" w:hAnsi="Times New Roman" w:cs="Times New Roman"/>
          <w:sz w:val="24"/>
          <w:szCs w:val="24"/>
        </w:rPr>
        <w:t xml:space="preserve"> </w:t>
      </w:r>
      <w:r w:rsidR="00277947" w:rsidRPr="00100E6A">
        <w:rPr>
          <w:rFonts w:ascii="Times New Roman" w:hAnsi="Times New Roman" w:cs="Times New Roman"/>
          <w:sz w:val="24"/>
          <w:szCs w:val="24"/>
        </w:rPr>
        <w:t>For example, as more of the public become aware of the possibility of social media being used in this way, I predict t</w:t>
      </w:r>
      <w:r w:rsidR="005B54A6" w:rsidRPr="00100E6A">
        <w:rPr>
          <w:rFonts w:ascii="Times New Roman" w:hAnsi="Times New Roman" w:cs="Times New Roman"/>
          <w:sz w:val="24"/>
          <w:szCs w:val="24"/>
        </w:rPr>
        <w:t>he</w:t>
      </w:r>
      <w:r w:rsidR="00AB25E8" w:rsidRPr="00100E6A">
        <w:rPr>
          <w:rFonts w:ascii="Times New Roman" w:hAnsi="Times New Roman" w:cs="Times New Roman"/>
          <w:sz w:val="24"/>
          <w:szCs w:val="24"/>
        </w:rPr>
        <w:t xml:space="preserve"> number of people who may</w:t>
      </w:r>
      <w:r w:rsidR="005B54A6" w:rsidRPr="00100E6A">
        <w:rPr>
          <w:rFonts w:ascii="Times New Roman" w:hAnsi="Times New Roman" w:cs="Times New Roman"/>
          <w:sz w:val="24"/>
          <w:szCs w:val="24"/>
        </w:rPr>
        <w:t xml:space="preserve"> become interested in </w:t>
      </w:r>
      <w:r w:rsidR="00277947" w:rsidRPr="00100E6A">
        <w:rPr>
          <w:rFonts w:ascii="Times New Roman" w:hAnsi="Times New Roman" w:cs="Times New Roman"/>
          <w:sz w:val="24"/>
          <w:szCs w:val="24"/>
        </w:rPr>
        <w:t>performing</w:t>
      </w:r>
      <w:r w:rsidR="00864384" w:rsidRPr="00100E6A">
        <w:rPr>
          <w:rFonts w:ascii="Times New Roman" w:hAnsi="Times New Roman" w:cs="Times New Roman"/>
          <w:sz w:val="24"/>
          <w:szCs w:val="24"/>
        </w:rPr>
        <w:t xml:space="preserve"> </w:t>
      </w:r>
      <w:r w:rsidR="00277947" w:rsidRPr="00100E6A">
        <w:rPr>
          <w:rFonts w:ascii="Times New Roman" w:hAnsi="Times New Roman" w:cs="Times New Roman"/>
          <w:sz w:val="24"/>
          <w:szCs w:val="24"/>
        </w:rPr>
        <w:t>some kind of digital volunteer work</w:t>
      </w:r>
      <w:r w:rsidR="005B54A6" w:rsidRPr="00100E6A">
        <w:rPr>
          <w:rFonts w:ascii="Times New Roman" w:hAnsi="Times New Roman" w:cs="Times New Roman"/>
          <w:sz w:val="24"/>
          <w:szCs w:val="24"/>
        </w:rPr>
        <w:t xml:space="preserve"> is likely to rise. </w:t>
      </w:r>
    </w:p>
    <w:p w:rsidR="009178E1" w:rsidRPr="00100E6A" w:rsidRDefault="009178E1"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One ongoing issue in this new online media platform is the identification of credible users, not just credible information. Numerous researchers and businesses are considering the area of trust, reputation and influence in social media (for example, Gilbert and </w:t>
      </w:r>
      <w:proofErr w:type="spellStart"/>
      <w:r w:rsidRPr="00100E6A">
        <w:rPr>
          <w:rFonts w:ascii="Times New Roman" w:hAnsi="Times New Roman" w:cs="Times New Roman"/>
          <w:sz w:val="24"/>
          <w:szCs w:val="24"/>
        </w:rPr>
        <w:t>Karahalios</w:t>
      </w:r>
      <w:proofErr w:type="spellEnd"/>
      <w:r w:rsidRPr="00100E6A">
        <w:rPr>
          <w:rFonts w:ascii="Times New Roman" w:hAnsi="Times New Roman" w:cs="Times New Roman"/>
          <w:sz w:val="24"/>
          <w:szCs w:val="24"/>
        </w:rPr>
        <w:t xml:space="preserve"> 2009;</w:t>
      </w:r>
      <w:r w:rsidR="000932B0" w:rsidRPr="00100E6A">
        <w:rPr>
          <w:rFonts w:ascii="Times New Roman" w:hAnsi="Times New Roman" w:cs="Times New Roman"/>
          <w:sz w:val="24"/>
          <w:szCs w:val="24"/>
        </w:rPr>
        <w:t xml:space="preserve"> </w:t>
      </w:r>
      <w:proofErr w:type="spellStart"/>
      <w:r w:rsidR="000932B0" w:rsidRPr="00100E6A">
        <w:rPr>
          <w:rFonts w:ascii="Times New Roman" w:hAnsi="Times New Roman" w:cs="Times New Roman"/>
          <w:sz w:val="24"/>
          <w:szCs w:val="24"/>
        </w:rPr>
        <w:t>Bickmore</w:t>
      </w:r>
      <w:proofErr w:type="spellEnd"/>
      <w:r w:rsidR="000932B0" w:rsidRPr="00100E6A">
        <w:rPr>
          <w:rFonts w:ascii="Times New Roman" w:hAnsi="Times New Roman" w:cs="Times New Roman"/>
          <w:sz w:val="24"/>
          <w:szCs w:val="24"/>
        </w:rPr>
        <w:t xml:space="preserve"> and </w:t>
      </w:r>
      <w:proofErr w:type="spellStart"/>
      <w:r w:rsidR="000932B0" w:rsidRPr="00100E6A">
        <w:rPr>
          <w:rFonts w:ascii="Times New Roman" w:hAnsi="Times New Roman" w:cs="Times New Roman"/>
          <w:sz w:val="24"/>
          <w:szCs w:val="24"/>
        </w:rPr>
        <w:t>Cassell</w:t>
      </w:r>
      <w:proofErr w:type="spellEnd"/>
      <w:r w:rsidR="000932B0" w:rsidRPr="00100E6A">
        <w:rPr>
          <w:rFonts w:ascii="Times New Roman" w:hAnsi="Times New Roman" w:cs="Times New Roman"/>
          <w:sz w:val="24"/>
          <w:szCs w:val="24"/>
        </w:rPr>
        <w:t xml:space="preserve"> 2001)</w:t>
      </w:r>
      <w:r w:rsidRPr="00100E6A">
        <w:rPr>
          <w:rFonts w:ascii="Times New Roman" w:hAnsi="Times New Roman" w:cs="Times New Roman"/>
          <w:sz w:val="24"/>
          <w:szCs w:val="24"/>
        </w:rPr>
        <w:t>, but they are yet to identify a reliable way of ascertaining who is more trustworthy using computational means.</w:t>
      </w:r>
    </w:p>
    <w:p w:rsidR="00864384" w:rsidRPr="00100E6A" w:rsidRDefault="001C4BC3"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Meanwhile, it could be necessary to identify credible digital volunteers in order to support their acceptance by officials, media and the public. For this reason, it is</w:t>
      </w:r>
      <w:r w:rsidR="00864384" w:rsidRPr="00100E6A">
        <w:rPr>
          <w:rFonts w:ascii="Times New Roman" w:hAnsi="Times New Roman" w:cs="Times New Roman"/>
          <w:sz w:val="24"/>
          <w:szCs w:val="24"/>
        </w:rPr>
        <w:t xml:space="preserve"> important to </w:t>
      </w:r>
      <w:r w:rsidR="00E77664" w:rsidRPr="00100E6A">
        <w:rPr>
          <w:rFonts w:ascii="Times New Roman" w:hAnsi="Times New Roman" w:cs="Times New Roman"/>
          <w:sz w:val="24"/>
          <w:szCs w:val="24"/>
        </w:rPr>
        <w:t xml:space="preserve">consider </w:t>
      </w:r>
      <w:r w:rsidR="00864384" w:rsidRPr="00100E6A">
        <w:rPr>
          <w:rFonts w:ascii="Times New Roman" w:hAnsi="Times New Roman" w:cs="Times New Roman"/>
          <w:sz w:val="24"/>
          <w:szCs w:val="24"/>
        </w:rPr>
        <w:lastRenderedPageBreak/>
        <w:t>establish</w:t>
      </w:r>
      <w:r w:rsidR="00E77664" w:rsidRPr="00100E6A">
        <w:rPr>
          <w:rFonts w:ascii="Times New Roman" w:hAnsi="Times New Roman" w:cs="Times New Roman"/>
          <w:sz w:val="24"/>
          <w:szCs w:val="24"/>
        </w:rPr>
        <w:t>ing</w:t>
      </w:r>
      <w:r w:rsidR="00864384" w:rsidRPr="00100E6A">
        <w:rPr>
          <w:rFonts w:ascii="Times New Roman" w:hAnsi="Times New Roman" w:cs="Times New Roman"/>
          <w:sz w:val="24"/>
          <w:szCs w:val="24"/>
        </w:rPr>
        <w:t xml:space="preserve"> training for </w:t>
      </w:r>
      <w:r w:rsidR="000B688E" w:rsidRPr="00100E6A">
        <w:rPr>
          <w:rFonts w:ascii="Times New Roman" w:hAnsi="Times New Roman" w:cs="Times New Roman"/>
          <w:sz w:val="24"/>
          <w:szCs w:val="24"/>
        </w:rPr>
        <w:t xml:space="preserve">the global community of willing </w:t>
      </w:r>
      <w:r w:rsidR="00864384" w:rsidRPr="00100E6A">
        <w:rPr>
          <w:rFonts w:ascii="Times New Roman" w:hAnsi="Times New Roman" w:cs="Times New Roman"/>
          <w:sz w:val="24"/>
          <w:szCs w:val="24"/>
        </w:rPr>
        <w:t>volunte</w:t>
      </w:r>
      <w:r w:rsidR="00E77664" w:rsidRPr="00100E6A">
        <w:rPr>
          <w:rFonts w:ascii="Times New Roman" w:hAnsi="Times New Roman" w:cs="Times New Roman"/>
          <w:sz w:val="24"/>
          <w:szCs w:val="24"/>
        </w:rPr>
        <w:t>ers, as part of the preparedne</w:t>
      </w:r>
      <w:r w:rsidRPr="00100E6A">
        <w:rPr>
          <w:rFonts w:ascii="Times New Roman" w:hAnsi="Times New Roman" w:cs="Times New Roman"/>
          <w:sz w:val="24"/>
          <w:szCs w:val="24"/>
        </w:rPr>
        <w:t>ss aspect of disaster management</w:t>
      </w:r>
      <w:r w:rsidR="00E77664" w:rsidRPr="00100E6A">
        <w:rPr>
          <w:rFonts w:ascii="Times New Roman" w:hAnsi="Times New Roman" w:cs="Times New Roman"/>
          <w:sz w:val="24"/>
          <w:szCs w:val="24"/>
        </w:rPr>
        <w:t xml:space="preserve">. </w:t>
      </w:r>
      <w:r w:rsidR="000B688E" w:rsidRPr="00100E6A">
        <w:rPr>
          <w:rFonts w:ascii="Times New Roman" w:hAnsi="Times New Roman" w:cs="Times New Roman"/>
          <w:sz w:val="24"/>
          <w:szCs w:val="24"/>
        </w:rPr>
        <w:t>T</w:t>
      </w:r>
      <w:r w:rsidR="00E77664" w:rsidRPr="00100E6A">
        <w:rPr>
          <w:rFonts w:ascii="Times New Roman" w:hAnsi="Times New Roman" w:cs="Times New Roman"/>
          <w:sz w:val="24"/>
          <w:szCs w:val="24"/>
        </w:rPr>
        <w:t>his credentialing would</w:t>
      </w:r>
      <w:r w:rsidR="00AB25E8" w:rsidRPr="00100E6A">
        <w:rPr>
          <w:rFonts w:ascii="Times New Roman" w:hAnsi="Times New Roman" w:cs="Times New Roman"/>
          <w:sz w:val="24"/>
          <w:szCs w:val="24"/>
        </w:rPr>
        <w:t xml:space="preserve"> have a three</w:t>
      </w:r>
      <w:r w:rsidRPr="00100E6A">
        <w:rPr>
          <w:rFonts w:ascii="Times New Roman" w:hAnsi="Times New Roman" w:cs="Times New Roman"/>
          <w:sz w:val="24"/>
          <w:szCs w:val="24"/>
        </w:rPr>
        <w:t>fold effect.</w:t>
      </w:r>
    </w:p>
    <w:p w:rsidR="000D60E9" w:rsidRPr="00100E6A" w:rsidRDefault="00864384"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First, it provides</w:t>
      </w:r>
      <w:r w:rsidR="003A30FB" w:rsidRPr="00100E6A">
        <w:rPr>
          <w:rFonts w:ascii="Times New Roman" w:hAnsi="Times New Roman" w:cs="Times New Roman"/>
          <w:sz w:val="24"/>
          <w:szCs w:val="24"/>
        </w:rPr>
        <w:t xml:space="preserve"> credibility</w:t>
      </w:r>
      <w:r w:rsidRPr="00100E6A">
        <w:rPr>
          <w:rFonts w:ascii="Times New Roman" w:hAnsi="Times New Roman" w:cs="Times New Roman"/>
          <w:sz w:val="24"/>
          <w:szCs w:val="24"/>
        </w:rPr>
        <w:t xml:space="preserve"> of both the volunteer and the information that person is sharing. This establishes a level of security and reliability for all community members, both on and offline, as well as for emergency responders, officials</w:t>
      </w:r>
      <w:r w:rsidR="00E77664" w:rsidRPr="00100E6A">
        <w:rPr>
          <w:rFonts w:ascii="Times New Roman" w:hAnsi="Times New Roman" w:cs="Times New Roman"/>
          <w:sz w:val="24"/>
          <w:szCs w:val="24"/>
        </w:rPr>
        <w:t>, mass media</w:t>
      </w:r>
      <w:r w:rsidRPr="00100E6A">
        <w:rPr>
          <w:rFonts w:ascii="Times New Roman" w:hAnsi="Times New Roman" w:cs="Times New Roman"/>
          <w:sz w:val="24"/>
          <w:szCs w:val="24"/>
        </w:rPr>
        <w:t xml:space="preserve"> and the wider general community.</w:t>
      </w:r>
      <w:r w:rsidR="003A30FB" w:rsidRPr="00100E6A">
        <w:rPr>
          <w:rFonts w:ascii="Times New Roman" w:hAnsi="Times New Roman" w:cs="Times New Roman"/>
          <w:sz w:val="24"/>
          <w:szCs w:val="24"/>
        </w:rPr>
        <w:t xml:space="preserve"> </w:t>
      </w:r>
    </w:p>
    <w:p w:rsidR="000D60E9" w:rsidRPr="00100E6A" w:rsidRDefault="00E77664"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Second, it</w:t>
      </w:r>
      <w:r w:rsidR="00962E4F" w:rsidRPr="00100E6A">
        <w:rPr>
          <w:rFonts w:ascii="Times New Roman" w:hAnsi="Times New Roman" w:cs="Times New Roman"/>
          <w:sz w:val="24"/>
          <w:szCs w:val="24"/>
        </w:rPr>
        <w:t xml:space="preserve"> </w:t>
      </w:r>
      <w:r w:rsidRPr="00100E6A">
        <w:rPr>
          <w:rFonts w:ascii="Times New Roman" w:hAnsi="Times New Roman" w:cs="Times New Roman"/>
          <w:sz w:val="24"/>
          <w:szCs w:val="24"/>
        </w:rPr>
        <w:t>would provide</w:t>
      </w:r>
      <w:r w:rsidR="00864384" w:rsidRPr="00100E6A">
        <w:rPr>
          <w:rFonts w:ascii="Times New Roman" w:hAnsi="Times New Roman" w:cs="Times New Roman"/>
          <w:sz w:val="24"/>
          <w:szCs w:val="24"/>
        </w:rPr>
        <w:t xml:space="preserve"> volunteers with a recognized status bo</w:t>
      </w:r>
      <w:r w:rsidR="0015158C" w:rsidRPr="00100E6A">
        <w:rPr>
          <w:rFonts w:ascii="Times New Roman" w:hAnsi="Times New Roman" w:cs="Times New Roman"/>
          <w:sz w:val="24"/>
          <w:szCs w:val="24"/>
        </w:rPr>
        <w:t>th on and offline</w:t>
      </w:r>
      <w:r w:rsidR="003A30FB" w:rsidRPr="00100E6A">
        <w:rPr>
          <w:rFonts w:ascii="Times New Roman" w:hAnsi="Times New Roman" w:cs="Times New Roman"/>
          <w:sz w:val="24"/>
          <w:szCs w:val="24"/>
        </w:rPr>
        <w:t>, as well as an identified community membership</w:t>
      </w:r>
      <w:r w:rsidR="0015158C" w:rsidRPr="00100E6A">
        <w:rPr>
          <w:rFonts w:ascii="Times New Roman" w:hAnsi="Times New Roman" w:cs="Times New Roman"/>
          <w:sz w:val="24"/>
          <w:szCs w:val="24"/>
        </w:rPr>
        <w:t>. This validation for their efforts aims to</w:t>
      </w:r>
      <w:r w:rsidR="00864384" w:rsidRPr="00100E6A">
        <w:rPr>
          <w:rFonts w:ascii="Times New Roman" w:hAnsi="Times New Roman" w:cs="Times New Roman"/>
          <w:sz w:val="24"/>
          <w:szCs w:val="24"/>
        </w:rPr>
        <w:t xml:space="preserve"> encourage them to continue performing their voluntary work beyond the emergency phase, and into the short-term recovery period – long after mass media attention has moved to the next event.</w:t>
      </w:r>
    </w:p>
    <w:p w:rsidR="000D60E9" w:rsidRPr="00100E6A" w:rsidRDefault="00AB25E8"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Finally, it would allow a</w:t>
      </w:r>
      <w:r w:rsidR="00277947" w:rsidRPr="00100E6A">
        <w:rPr>
          <w:rFonts w:ascii="Times New Roman" w:hAnsi="Times New Roman" w:cs="Times New Roman"/>
          <w:sz w:val="24"/>
          <w:szCs w:val="24"/>
        </w:rPr>
        <w:t xml:space="preserve"> social and technical</w:t>
      </w:r>
      <w:r w:rsidRPr="00100E6A">
        <w:rPr>
          <w:rFonts w:ascii="Times New Roman" w:hAnsi="Times New Roman" w:cs="Times New Roman"/>
          <w:sz w:val="24"/>
          <w:szCs w:val="24"/>
        </w:rPr>
        <w:t xml:space="preserve"> infrastructure to be created </w:t>
      </w:r>
      <w:r w:rsidR="007E49A9" w:rsidRPr="00100E6A">
        <w:rPr>
          <w:rFonts w:ascii="Times New Roman" w:hAnsi="Times New Roman" w:cs="Times New Roman"/>
          <w:sz w:val="24"/>
          <w:szCs w:val="24"/>
        </w:rPr>
        <w:t xml:space="preserve">within </w:t>
      </w:r>
      <w:r w:rsidRPr="00100E6A">
        <w:rPr>
          <w:rFonts w:ascii="Times New Roman" w:hAnsi="Times New Roman" w:cs="Times New Roman"/>
          <w:sz w:val="24"/>
          <w:szCs w:val="24"/>
        </w:rPr>
        <w:t>which these trained volunteers will be able to work</w:t>
      </w:r>
      <w:r w:rsidR="007E49A9" w:rsidRPr="00100E6A">
        <w:rPr>
          <w:rFonts w:ascii="Times New Roman" w:hAnsi="Times New Roman" w:cs="Times New Roman"/>
          <w:sz w:val="24"/>
          <w:szCs w:val="24"/>
        </w:rPr>
        <w:t xml:space="preserve"> </w:t>
      </w:r>
      <w:r w:rsidRPr="00100E6A">
        <w:rPr>
          <w:rFonts w:ascii="Times New Roman" w:hAnsi="Times New Roman" w:cs="Times New Roman"/>
          <w:sz w:val="24"/>
          <w:szCs w:val="24"/>
        </w:rPr>
        <w:t xml:space="preserve">on producing information in </w:t>
      </w:r>
      <w:proofErr w:type="spellStart"/>
      <w:r w:rsidRPr="00100E6A">
        <w:rPr>
          <w:rFonts w:ascii="Times New Roman" w:hAnsi="Times New Roman" w:cs="Times New Roman"/>
          <w:sz w:val="24"/>
          <w:szCs w:val="24"/>
        </w:rPr>
        <w:t>realtime</w:t>
      </w:r>
      <w:proofErr w:type="spellEnd"/>
      <w:r w:rsidRPr="00100E6A">
        <w:rPr>
          <w:rFonts w:ascii="Times New Roman" w:hAnsi="Times New Roman" w:cs="Times New Roman"/>
          <w:sz w:val="24"/>
          <w:szCs w:val="24"/>
        </w:rPr>
        <w:t xml:space="preserve"> instead of developing environments each time a disaster occurs, which takes time</w:t>
      </w:r>
      <w:r w:rsidR="00193D4E" w:rsidRPr="00100E6A">
        <w:rPr>
          <w:rFonts w:ascii="Times New Roman" w:hAnsi="Times New Roman" w:cs="Times New Roman"/>
          <w:sz w:val="24"/>
          <w:szCs w:val="24"/>
        </w:rPr>
        <w:t xml:space="preserve"> and</w:t>
      </w:r>
      <w:r w:rsidRPr="00100E6A">
        <w:rPr>
          <w:rFonts w:ascii="Times New Roman" w:hAnsi="Times New Roman" w:cs="Times New Roman"/>
          <w:sz w:val="24"/>
          <w:szCs w:val="24"/>
        </w:rPr>
        <w:t xml:space="preserve"> organization. Creating a technologically support</w:t>
      </w:r>
      <w:r w:rsidR="00193D4E" w:rsidRPr="00100E6A">
        <w:rPr>
          <w:rFonts w:ascii="Times New Roman" w:hAnsi="Times New Roman" w:cs="Times New Roman"/>
          <w:sz w:val="24"/>
          <w:szCs w:val="24"/>
        </w:rPr>
        <w:t>ed</w:t>
      </w:r>
      <w:r w:rsidRPr="00100E6A">
        <w:rPr>
          <w:rFonts w:ascii="Times New Roman" w:hAnsi="Times New Roman" w:cs="Times New Roman"/>
          <w:sz w:val="24"/>
          <w:szCs w:val="24"/>
        </w:rPr>
        <w:t xml:space="preserve"> infr</w:t>
      </w:r>
      <w:r w:rsidR="001C4BC3" w:rsidRPr="00100E6A">
        <w:rPr>
          <w:rFonts w:ascii="Times New Roman" w:hAnsi="Times New Roman" w:cs="Times New Roman"/>
          <w:sz w:val="24"/>
          <w:szCs w:val="24"/>
        </w:rPr>
        <w:t>astructure for the public</w:t>
      </w:r>
      <w:r w:rsidRPr="00100E6A">
        <w:rPr>
          <w:rFonts w:ascii="Times New Roman" w:hAnsi="Times New Roman" w:cs="Times New Roman"/>
          <w:sz w:val="24"/>
          <w:szCs w:val="24"/>
        </w:rPr>
        <w:t xml:space="preserve"> to assist others around the globe in disaster events draws upon the best of people, as well as </w:t>
      </w:r>
      <w:r w:rsidR="001C4BC3" w:rsidRPr="00100E6A">
        <w:rPr>
          <w:rFonts w:ascii="Times New Roman" w:hAnsi="Times New Roman" w:cs="Times New Roman"/>
          <w:sz w:val="24"/>
          <w:szCs w:val="24"/>
        </w:rPr>
        <w:t>those of</w:t>
      </w:r>
      <w:r w:rsidRPr="00100E6A">
        <w:rPr>
          <w:rFonts w:ascii="Times New Roman" w:hAnsi="Times New Roman" w:cs="Times New Roman"/>
          <w:sz w:val="24"/>
          <w:szCs w:val="24"/>
        </w:rPr>
        <w:t xml:space="preserve"> social web technologies.</w:t>
      </w:r>
      <w:r w:rsidR="001C4BC3" w:rsidRPr="00100E6A">
        <w:rPr>
          <w:rFonts w:ascii="Times New Roman" w:hAnsi="Times New Roman" w:cs="Times New Roman"/>
          <w:sz w:val="24"/>
          <w:szCs w:val="24"/>
        </w:rPr>
        <w:t xml:space="preserve"> The rise of the digital volunteer</w:t>
      </w:r>
      <w:r w:rsidR="00193D4E" w:rsidRPr="00100E6A">
        <w:rPr>
          <w:rFonts w:ascii="Times New Roman" w:hAnsi="Times New Roman" w:cs="Times New Roman"/>
          <w:sz w:val="24"/>
          <w:szCs w:val="24"/>
        </w:rPr>
        <w:t xml:space="preserve"> demonstrates that people are willing to assist in times of disaster through social media</w:t>
      </w:r>
      <w:r w:rsidR="001C4BC3" w:rsidRPr="00100E6A">
        <w:rPr>
          <w:rFonts w:ascii="Times New Roman" w:hAnsi="Times New Roman" w:cs="Times New Roman"/>
          <w:sz w:val="24"/>
          <w:szCs w:val="24"/>
        </w:rPr>
        <w:t>, and that the work they are able to do is not limited by location</w:t>
      </w:r>
      <w:r w:rsidR="00193D4E" w:rsidRPr="00100E6A">
        <w:rPr>
          <w:rFonts w:ascii="Times New Roman" w:hAnsi="Times New Roman" w:cs="Times New Roman"/>
          <w:sz w:val="24"/>
          <w:szCs w:val="24"/>
        </w:rPr>
        <w:t xml:space="preserve">. </w:t>
      </w:r>
    </w:p>
    <w:p w:rsidR="00A70DC3" w:rsidRPr="00100E6A" w:rsidRDefault="001C4BC3" w:rsidP="001C6A6B">
      <w:pPr>
        <w:tabs>
          <w:tab w:val="left" w:pos="7290"/>
        </w:tabs>
        <w:spacing w:line="240" w:lineRule="auto"/>
        <w:rPr>
          <w:rFonts w:ascii="Times New Roman" w:hAnsi="Times New Roman" w:cs="Times New Roman"/>
          <w:sz w:val="24"/>
          <w:szCs w:val="24"/>
          <w:u w:val="single"/>
        </w:rPr>
      </w:pPr>
      <w:r w:rsidRPr="00100E6A">
        <w:rPr>
          <w:rFonts w:ascii="Times New Roman" w:hAnsi="Times New Roman" w:cs="Times New Roman"/>
          <w:sz w:val="24"/>
          <w:szCs w:val="24"/>
          <w:u w:val="single"/>
        </w:rPr>
        <w:t xml:space="preserve">2. </w:t>
      </w:r>
      <w:r w:rsidR="003C612C" w:rsidRPr="00100E6A">
        <w:rPr>
          <w:rFonts w:ascii="Times New Roman" w:hAnsi="Times New Roman" w:cs="Times New Roman"/>
          <w:sz w:val="24"/>
          <w:szCs w:val="24"/>
          <w:u w:val="single"/>
        </w:rPr>
        <w:t>C</w:t>
      </w:r>
      <w:r w:rsidR="00962E4F" w:rsidRPr="00100E6A">
        <w:rPr>
          <w:rFonts w:ascii="Times New Roman" w:hAnsi="Times New Roman" w:cs="Times New Roman"/>
          <w:sz w:val="24"/>
          <w:szCs w:val="24"/>
          <w:u w:val="single"/>
        </w:rPr>
        <w:t>rowd-so</w:t>
      </w:r>
      <w:r w:rsidR="003C612C" w:rsidRPr="00100E6A">
        <w:rPr>
          <w:rFonts w:ascii="Times New Roman" w:hAnsi="Times New Roman" w:cs="Times New Roman"/>
          <w:sz w:val="24"/>
          <w:szCs w:val="24"/>
          <w:u w:val="single"/>
        </w:rPr>
        <w:t>urcing and Public Empowerment following Disaster</w:t>
      </w:r>
    </w:p>
    <w:p w:rsidR="0014524C" w:rsidRPr="00100E6A" w:rsidRDefault="003854BD"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Due to the lack of internet connectivity in many parts of the worl</w:t>
      </w:r>
      <w:r w:rsidR="0014524C" w:rsidRPr="00100E6A">
        <w:rPr>
          <w:rFonts w:ascii="Times New Roman" w:hAnsi="Times New Roman" w:cs="Times New Roman"/>
          <w:sz w:val="24"/>
          <w:szCs w:val="24"/>
        </w:rPr>
        <w:t>d</w:t>
      </w:r>
      <w:r w:rsidRPr="00100E6A">
        <w:rPr>
          <w:rFonts w:ascii="Times New Roman" w:hAnsi="Times New Roman" w:cs="Times New Roman"/>
          <w:sz w:val="24"/>
          <w:szCs w:val="24"/>
        </w:rPr>
        <w:t xml:space="preserve"> external, trained volunteers are somet</w:t>
      </w:r>
      <w:r w:rsidR="007D0B14" w:rsidRPr="00100E6A">
        <w:rPr>
          <w:rFonts w:ascii="Times New Roman" w:hAnsi="Times New Roman" w:cs="Times New Roman"/>
          <w:sz w:val="24"/>
          <w:szCs w:val="24"/>
        </w:rPr>
        <w:t>imes better able to collect and organization</w:t>
      </w:r>
      <w:r w:rsidRPr="00100E6A">
        <w:rPr>
          <w:rFonts w:ascii="Times New Roman" w:hAnsi="Times New Roman" w:cs="Times New Roman"/>
          <w:sz w:val="24"/>
          <w:szCs w:val="24"/>
        </w:rPr>
        <w:t xml:space="preserve"> central repositories of information than those on the ground</w:t>
      </w:r>
      <w:r w:rsidR="007D0B14" w:rsidRPr="00100E6A">
        <w:rPr>
          <w:rFonts w:ascii="Times New Roman" w:hAnsi="Times New Roman" w:cs="Times New Roman"/>
          <w:sz w:val="24"/>
          <w:szCs w:val="24"/>
        </w:rPr>
        <w:t xml:space="preserve"> whose attention is likely to be otherwise needed</w:t>
      </w:r>
      <w:r w:rsidRPr="00100E6A">
        <w:rPr>
          <w:rFonts w:ascii="Times New Roman" w:hAnsi="Times New Roman" w:cs="Times New Roman"/>
          <w:sz w:val="24"/>
          <w:szCs w:val="24"/>
        </w:rPr>
        <w:t xml:space="preserve">. </w:t>
      </w:r>
      <w:r w:rsidR="003C612C" w:rsidRPr="00100E6A">
        <w:rPr>
          <w:rFonts w:ascii="Times New Roman" w:hAnsi="Times New Roman" w:cs="Times New Roman"/>
          <w:sz w:val="24"/>
          <w:szCs w:val="24"/>
        </w:rPr>
        <w:t>Additionally, disaster-affected areas are likely to be primarily focused o</w:t>
      </w:r>
      <w:r w:rsidR="007E49A9" w:rsidRPr="00100E6A">
        <w:rPr>
          <w:rFonts w:ascii="Times New Roman" w:hAnsi="Times New Roman" w:cs="Times New Roman"/>
          <w:sz w:val="24"/>
          <w:szCs w:val="24"/>
        </w:rPr>
        <w:t>n</w:t>
      </w:r>
      <w:r w:rsidR="003C612C" w:rsidRPr="00100E6A">
        <w:rPr>
          <w:rFonts w:ascii="Times New Roman" w:hAnsi="Times New Roman" w:cs="Times New Roman"/>
          <w:sz w:val="24"/>
          <w:szCs w:val="24"/>
        </w:rPr>
        <w:t xml:space="preserve"> the needs of people on the ground, rather than connecting with others in the global network.</w:t>
      </w:r>
      <w:r w:rsidR="00962E4F" w:rsidRPr="00100E6A">
        <w:rPr>
          <w:rFonts w:ascii="Times New Roman" w:hAnsi="Times New Roman" w:cs="Times New Roman"/>
          <w:sz w:val="24"/>
          <w:szCs w:val="24"/>
        </w:rPr>
        <w:t xml:space="preserve"> </w:t>
      </w:r>
      <w:r w:rsidR="0014524C" w:rsidRPr="00100E6A">
        <w:rPr>
          <w:rFonts w:ascii="Times New Roman" w:hAnsi="Times New Roman" w:cs="Times New Roman"/>
          <w:sz w:val="24"/>
          <w:szCs w:val="24"/>
        </w:rPr>
        <w:t xml:space="preserve">While </w:t>
      </w:r>
      <w:r w:rsidR="00CF2795" w:rsidRPr="00100E6A">
        <w:rPr>
          <w:rFonts w:ascii="Times New Roman" w:hAnsi="Times New Roman" w:cs="Times New Roman"/>
          <w:sz w:val="24"/>
          <w:szCs w:val="24"/>
        </w:rPr>
        <w:t xml:space="preserve">it is </w:t>
      </w:r>
      <w:r w:rsidR="0014524C" w:rsidRPr="00100E6A">
        <w:rPr>
          <w:rFonts w:ascii="Times New Roman" w:hAnsi="Times New Roman" w:cs="Times New Roman"/>
          <w:sz w:val="24"/>
          <w:szCs w:val="24"/>
        </w:rPr>
        <w:t>important for the network of digital volunteers</w:t>
      </w:r>
      <w:r w:rsidR="00277947" w:rsidRPr="00100E6A">
        <w:rPr>
          <w:rFonts w:ascii="Times New Roman" w:hAnsi="Times New Roman" w:cs="Times New Roman"/>
          <w:sz w:val="24"/>
          <w:szCs w:val="24"/>
        </w:rPr>
        <w:t xml:space="preserve"> </w:t>
      </w:r>
      <w:r w:rsidR="0014524C" w:rsidRPr="00100E6A">
        <w:rPr>
          <w:rFonts w:ascii="Times New Roman" w:hAnsi="Times New Roman" w:cs="Times New Roman"/>
          <w:sz w:val="24"/>
          <w:szCs w:val="24"/>
        </w:rPr>
        <w:t>to have links to those directly in the geographically affected area, it is not necessary for them to be geographically located on the ground themselves.</w:t>
      </w:r>
    </w:p>
    <w:p w:rsidR="00962E4F" w:rsidRPr="00100E6A" w:rsidRDefault="00277947"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Directly following the Emergency phase, and into the Recovery phase, digital volunteers</w:t>
      </w:r>
      <w:r w:rsidR="003C612C" w:rsidRPr="00100E6A">
        <w:rPr>
          <w:rFonts w:ascii="Times New Roman" w:hAnsi="Times New Roman" w:cs="Times New Roman"/>
          <w:sz w:val="24"/>
          <w:szCs w:val="24"/>
        </w:rPr>
        <w:t xml:space="preserve"> would take information from many different sources and enter it into the appropriate online </w:t>
      </w:r>
      <w:r w:rsidR="00D03529" w:rsidRPr="00100E6A">
        <w:rPr>
          <w:rFonts w:ascii="Times New Roman" w:hAnsi="Times New Roman" w:cs="Times New Roman"/>
          <w:sz w:val="24"/>
          <w:szCs w:val="24"/>
        </w:rPr>
        <w:t xml:space="preserve">repository </w:t>
      </w:r>
      <w:r w:rsidR="003C612C" w:rsidRPr="00100E6A">
        <w:rPr>
          <w:rFonts w:ascii="Times New Roman" w:hAnsi="Times New Roman" w:cs="Times New Roman"/>
          <w:sz w:val="24"/>
          <w:szCs w:val="24"/>
        </w:rPr>
        <w:t>that anyone in the world could access in the weeks and even months following a disaster event.</w:t>
      </w:r>
    </w:p>
    <w:p w:rsidR="00D03529" w:rsidRPr="00100E6A" w:rsidRDefault="007D0B14" w:rsidP="001C6A6B">
      <w:pPr>
        <w:spacing w:line="240" w:lineRule="auto"/>
        <w:rPr>
          <w:rFonts w:ascii="Times New Roman" w:hAnsi="Times New Roman" w:cs="Times New Roman"/>
          <w:i/>
          <w:sz w:val="24"/>
          <w:szCs w:val="24"/>
        </w:rPr>
      </w:pPr>
      <w:r w:rsidRPr="00100E6A">
        <w:rPr>
          <w:rFonts w:ascii="Times New Roman" w:hAnsi="Times New Roman" w:cs="Times New Roman"/>
          <w:i/>
          <w:sz w:val="24"/>
          <w:szCs w:val="24"/>
        </w:rPr>
        <w:t>2.1 Types of Post-Emergency Digital Volunteers</w:t>
      </w:r>
    </w:p>
    <w:p w:rsidR="00D03529" w:rsidRPr="00100E6A" w:rsidRDefault="00D03529"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I envisage there are three different </w:t>
      </w:r>
      <w:r w:rsidR="007D0B14" w:rsidRPr="00100E6A">
        <w:rPr>
          <w:rFonts w:ascii="Times New Roman" w:hAnsi="Times New Roman" w:cs="Times New Roman"/>
          <w:sz w:val="24"/>
          <w:szCs w:val="24"/>
        </w:rPr>
        <w:t>categories</w:t>
      </w:r>
      <w:r w:rsidRPr="00100E6A">
        <w:rPr>
          <w:rFonts w:ascii="Times New Roman" w:hAnsi="Times New Roman" w:cs="Times New Roman"/>
          <w:sz w:val="24"/>
          <w:szCs w:val="24"/>
        </w:rPr>
        <w:t xml:space="preserve"> of</w:t>
      </w:r>
      <w:r w:rsidR="007D0B14" w:rsidRPr="00100E6A">
        <w:rPr>
          <w:rFonts w:ascii="Times New Roman" w:hAnsi="Times New Roman" w:cs="Times New Roman"/>
          <w:sz w:val="24"/>
          <w:szCs w:val="24"/>
        </w:rPr>
        <w:t xml:space="preserve"> work to be performed by these digital volunteers</w:t>
      </w:r>
      <w:r w:rsidRPr="00100E6A">
        <w:rPr>
          <w:rFonts w:ascii="Times New Roman" w:hAnsi="Times New Roman" w:cs="Times New Roman"/>
          <w:sz w:val="24"/>
          <w:szCs w:val="24"/>
        </w:rPr>
        <w:t>.</w:t>
      </w:r>
    </w:p>
    <w:p w:rsidR="00D03529" w:rsidRPr="00100E6A" w:rsidRDefault="007D0B14" w:rsidP="001C6A6B">
      <w:pPr>
        <w:pStyle w:val="ListParagraph"/>
        <w:numPr>
          <w:ilvl w:val="0"/>
          <w:numId w:val="7"/>
          <w:numberingChange w:id="0" w:author="Leysia Palen" w:date="2011-11-14T15:06:00Z" w:original="%1:1:0:."/>
        </w:numPr>
        <w:spacing w:line="240" w:lineRule="auto"/>
        <w:rPr>
          <w:rFonts w:ascii="Times New Roman" w:hAnsi="Times New Roman" w:cs="Times New Roman"/>
          <w:sz w:val="24"/>
          <w:szCs w:val="24"/>
        </w:rPr>
      </w:pPr>
      <w:r w:rsidRPr="00100E6A">
        <w:rPr>
          <w:rFonts w:ascii="Times New Roman" w:hAnsi="Times New Roman" w:cs="Times New Roman"/>
          <w:sz w:val="24"/>
          <w:szCs w:val="24"/>
        </w:rPr>
        <w:t>Data Scouts</w:t>
      </w:r>
      <w:r w:rsidR="009647C6" w:rsidRPr="00100E6A">
        <w:rPr>
          <w:rFonts w:ascii="Times New Roman" w:hAnsi="Times New Roman" w:cs="Times New Roman"/>
          <w:sz w:val="24"/>
          <w:szCs w:val="24"/>
        </w:rPr>
        <w:t xml:space="preserve">: </w:t>
      </w:r>
      <w:r w:rsidR="00D03529" w:rsidRPr="00100E6A">
        <w:rPr>
          <w:rFonts w:ascii="Times New Roman" w:hAnsi="Times New Roman" w:cs="Times New Roman"/>
          <w:sz w:val="24"/>
          <w:szCs w:val="24"/>
        </w:rPr>
        <w:t>On the ground: An individual equipped with tools of media such as a camera or data-capable phone, who collects information as a primary source. This Scout will act independently as well as in response to expressed needs from other Data Scouts. (</w:t>
      </w:r>
      <w:proofErr w:type="spellStart"/>
      <w:r w:rsidR="00D03529" w:rsidRPr="00100E6A">
        <w:rPr>
          <w:rFonts w:ascii="Times New Roman" w:hAnsi="Times New Roman" w:cs="Times New Roman"/>
          <w:sz w:val="24"/>
          <w:szCs w:val="24"/>
        </w:rPr>
        <w:t>Eg</w:t>
      </w:r>
      <w:proofErr w:type="spellEnd"/>
      <w:r w:rsidR="00D03529" w:rsidRPr="00100E6A">
        <w:rPr>
          <w:rFonts w:ascii="Times New Roman" w:hAnsi="Times New Roman" w:cs="Times New Roman"/>
          <w:sz w:val="24"/>
          <w:szCs w:val="24"/>
        </w:rPr>
        <w:t>: ‘Could you please get a picture of 112 Wellington Street?’)</w:t>
      </w:r>
    </w:p>
    <w:p w:rsidR="00D03529" w:rsidRPr="00100E6A" w:rsidRDefault="009647C6" w:rsidP="001C6A6B">
      <w:pPr>
        <w:pStyle w:val="ListParagraph"/>
        <w:numPr>
          <w:ilvl w:val="0"/>
          <w:numId w:val="7"/>
          <w:numberingChange w:id="1" w:author="Leysia Palen" w:date="2011-11-14T15:06:00Z" w:original="%1:2:0:."/>
        </w:num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Consolidators: Location anywhere: An </w:t>
      </w:r>
      <w:proofErr w:type="gramStart"/>
      <w:r w:rsidRPr="00100E6A">
        <w:rPr>
          <w:rFonts w:ascii="Times New Roman" w:hAnsi="Times New Roman" w:cs="Times New Roman"/>
          <w:sz w:val="24"/>
          <w:szCs w:val="24"/>
        </w:rPr>
        <w:t>individual</w:t>
      </w:r>
      <w:proofErr w:type="gramEnd"/>
      <w:r w:rsidRPr="00100E6A">
        <w:rPr>
          <w:rFonts w:ascii="Times New Roman" w:hAnsi="Times New Roman" w:cs="Times New Roman"/>
          <w:sz w:val="24"/>
          <w:szCs w:val="24"/>
        </w:rPr>
        <w:t xml:space="preserve"> who filters, collates, consolidates and modifies information through any form of media as well as that supplied by the primary Data Scout collectors in order for it to be read by the repository.</w:t>
      </w:r>
    </w:p>
    <w:p w:rsidR="00AE2BC4" w:rsidRPr="00100E6A" w:rsidRDefault="009647C6" w:rsidP="001C6A6B">
      <w:pPr>
        <w:pStyle w:val="ListParagraph"/>
        <w:numPr>
          <w:ilvl w:val="0"/>
          <w:numId w:val="7"/>
          <w:numberingChange w:id="2" w:author="Leysia Palen" w:date="2011-11-14T15:06:00Z" w:original="%1:3:0:."/>
        </w:num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Checkers: Location anywhere: An individual who filters the work performed by the Consolidators to ensure information is current and accurate. For example, if a primary </w:t>
      </w:r>
      <w:r w:rsidRPr="00100E6A">
        <w:rPr>
          <w:rFonts w:ascii="Times New Roman" w:hAnsi="Times New Roman" w:cs="Times New Roman"/>
          <w:sz w:val="24"/>
          <w:szCs w:val="24"/>
        </w:rPr>
        <w:lastRenderedPageBreak/>
        <w:t xml:space="preserve">collector posts a picture of a lost animal with a location, </w:t>
      </w:r>
      <w:r w:rsidR="00E45F40" w:rsidRPr="00100E6A">
        <w:rPr>
          <w:rFonts w:ascii="Times New Roman" w:hAnsi="Times New Roman" w:cs="Times New Roman"/>
          <w:sz w:val="24"/>
          <w:szCs w:val="24"/>
        </w:rPr>
        <w:t>then</w:t>
      </w:r>
      <w:r w:rsidRPr="00100E6A">
        <w:rPr>
          <w:rFonts w:ascii="Times New Roman" w:hAnsi="Times New Roman" w:cs="Times New Roman"/>
          <w:sz w:val="24"/>
          <w:szCs w:val="24"/>
        </w:rPr>
        <w:t xml:space="preserve"> the Consolidator adds it to th</w:t>
      </w:r>
      <w:r w:rsidR="00E45F40" w:rsidRPr="00100E6A">
        <w:rPr>
          <w:rFonts w:ascii="Times New Roman" w:hAnsi="Times New Roman" w:cs="Times New Roman"/>
          <w:sz w:val="24"/>
          <w:szCs w:val="24"/>
        </w:rPr>
        <w:t>e repository, the Checker would then identify if the animal were still lost</w:t>
      </w:r>
      <w:r w:rsidR="00AE2BC4" w:rsidRPr="00100E6A">
        <w:rPr>
          <w:rFonts w:ascii="Times New Roman" w:hAnsi="Times New Roman" w:cs="Times New Roman"/>
          <w:sz w:val="24"/>
          <w:szCs w:val="24"/>
        </w:rPr>
        <w:t>, referencing other information being collected.</w:t>
      </w:r>
    </w:p>
    <w:p w:rsidR="00580F0C" w:rsidRPr="00100E6A" w:rsidRDefault="00580F0C" w:rsidP="001C6A6B">
      <w:pPr>
        <w:spacing w:line="240" w:lineRule="auto"/>
        <w:ind w:left="720"/>
        <w:rPr>
          <w:rFonts w:ascii="Times New Roman" w:hAnsi="Times New Roman" w:cs="Times New Roman"/>
          <w:sz w:val="24"/>
          <w:szCs w:val="24"/>
          <w:u w:val="single"/>
        </w:rPr>
      </w:pPr>
    </w:p>
    <w:p w:rsidR="00D03529" w:rsidRPr="00100E6A" w:rsidRDefault="008845E1" w:rsidP="008845E1">
      <w:pPr>
        <w:spacing w:line="240" w:lineRule="auto"/>
        <w:rPr>
          <w:rFonts w:ascii="Times New Roman" w:hAnsi="Times New Roman" w:cs="Times New Roman"/>
          <w:i/>
          <w:sz w:val="24"/>
          <w:szCs w:val="24"/>
        </w:rPr>
      </w:pPr>
      <w:r w:rsidRPr="00100E6A">
        <w:rPr>
          <w:rFonts w:ascii="Times New Roman" w:hAnsi="Times New Roman" w:cs="Times New Roman"/>
          <w:i/>
          <w:sz w:val="24"/>
          <w:szCs w:val="24"/>
        </w:rPr>
        <w:t xml:space="preserve">2.2 </w:t>
      </w:r>
      <w:r w:rsidR="00D03529" w:rsidRPr="00100E6A">
        <w:rPr>
          <w:rFonts w:ascii="Times New Roman" w:hAnsi="Times New Roman" w:cs="Times New Roman"/>
          <w:i/>
          <w:sz w:val="24"/>
          <w:szCs w:val="24"/>
        </w:rPr>
        <w:t xml:space="preserve">Who </w:t>
      </w:r>
      <w:r w:rsidR="004C1611" w:rsidRPr="00100E6A">
        <w:rPr>
          <w:rFonts w:ascii="Times New Roman" w:hAnsi="Times New Roman" w:cs="Times New Roman"/>
          <w:i/>
          <w:sz w:val="24"/>
          <w:szCs w:val="24"/>
        </w:rPr>
        <w:t xml:space="preserve">is likely to want to be a </w:t>
      </w:r>
      <w:r w:rsidRPr="00100E6A">
        <w:rPr>
          <w:rFonts w:ascii="Times New Roman" w:hAnsi="Times New Roman" w:cs="Times New Roman"/>
          <w:i/>
          <w:sz w:val="24"/>
          <w:szCs w:val="24"/>
        </w:rPr>
        <w:t>post-emergency digital volunteer</w:t>
      </w:r>
      <w:r w:rsidR="00D03529" w:rsidRPr="00100E6A">
        <w:rPr>
          <w:rFonts w:ascii="Times New Roman" w:hAnsi="Times New Roman" w:cs="Times New Roman"/>
          <w:i/>
          <w:sz w:val="24"/>
          <w:szCs w:val="24"/>
        </w:rPr>
        <w:t>?</w:t>
      </w:r>
    </w:p>
    <w:p w:rsidR="003C612C" w:rsidRPr="00100E6A" w:rsidRDefault="008845E1"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A digital volunteer</w:t>
      </w:r>
      <w:r w:rsidR="003C612C" w:rsidRPr="00100E6A">
        <w:rPr>
          <w:rFonts w:ascii="Times New Roman" w:hAnsi="Times New Roman" w:cs="Times New Roman"/>
          <w:sz w:val="24"/>
          <w:szCs w:val="24"/>
        </w:rPr>
        <w:t xml:space="preserve"> could be interested in a particular geographic area, disaster type or perhaps a particular industry or interest/issue such as insurance or pets. </w:t>
      </w:r>
      <w:r w:rsidR="003854BD" w:rsidRPr="00100E6A">
        <w:rPr>
          <w:rFonts w:ascii="Times New Roman" w:hAnsi="Times New Roman" w:cs="Times New Roman"/>
          <w:sz w:val="24"/>
          <w:szCs w:val="24"/>
        </w:rPr>
        <w:t>S/he</w:t>
      </w:r>
      <w:r w:rsidR="003C612C" w:rsidRPr="00100E6A">
        <w:rPr>
          <w:rFonts w:ascii="Times New Roman" w:hAnsi="Times New Roman" w:cs="Times New Roman"/>
          <w:sz w:val="24"/>
          <w:szCs w:val="24"/>
        </w:rPr>
        <w:t xml:space="preserve"> would monitor information from relevant sources, and contribute to the repositories of information related to that area. </w:t>
      </w:r>
    </w:p>
    <w:p w:rsidR="003A0C87" w:rsidRPr="00100E6A" w:rsidRDefault="003A0C87"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Online networks allow geographically distant people to come together around a disaster event. </w:t>
      </w:r>
      <w:r w:rsidR="00550033" w:rsidRPr="00100E6A">
        <w:rPr>
          <w:rFonts w:ascii="Times New Roman" w:hAnsi="Times New Roman" w:cs="Times New Roman"/>
          <w:sz w:val="24"/>
          <w:szCs w:val="24"/>
        </w:rPr>
        <w:t>T</w:t>
      </w:r>
      <w:r w:rsidRPr="00100E6A">
        <w:rPr>
          <w:rFonts w:ascii="Times New Roman" w:hAnsi="Times New Roman" w:cs="Times New Roman"/>
          <w:sz w:val="24"/>
          <w:szCs w:val="24"/>
        </w:rPr>
        <w:t xml:space="preserve">he online community allows professional emergency responders the opportunity to leverage the support of the broader global community in realizing their goals to save lives and assist in the transitions between early response through </w:t>
      </w:r>
      <w:r w:rsidR="00550033" w:rsidRPr="00100E6A">
        <w:rPr>
          <w:rFonts w:ascii="Times New Roman" w:hAnsi="Times New Roman" w:cs="Times New Roman"/>
          <w:sz w:val="24"/>
          <w:szCs w:val="24"/>
        </w:rPr>
        <w:t xml:space="preserve">reconnaissance and </w:t>
      </w:r>
      <w:r w:rsidRPr="00100E6A">
        <w:rPr>
          <w:rFonts w:ascii="Times New Roman" w:hAnsi="Times New Roman" w:cs="Times New Roman"/>
          <w:sz w:val="24"/>
          <w:szCs w:val="24"/>
        </w:rPr>
        <w:t>recovery</w:t>
      </w:r>
      <w:r w:rsidR="00550033" w:rsidRPr="00100E6A">
        <w:rPr>
          <w:rFonts w:ascii="Times New Roman" w:hAnsi="Times New Roman" w:cs="Times New Roman"/>
          <w:sz w:val="24"/>
          <w:szCs w:val="24"/>
        </w:rPr>
        <w:t>.</w:t>
      </w:r>
    </w:p>
    <w:p w:rsidR="001F34CD" w:rsidRPr="00100E6A" w:rsidRDefault="0067197B"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Literature on reconnaissance and recovery </w:t>
      </w:r>
      <w:r w:rsidR="00F54C10" w:rsidRPr="00100E6A">
        <w:rPr>
          <w:rFonts w:ascii="Times New Roman" w:hAnsi="Times New Roman" w:cs="Times New Roman"/>
          <w:sz w:val="24"/>
          <w:szCs w:val="24"/>
        </w:rPr>
        <w:t>reveals multiple recommendations for improvements in the recovery and rebuilding following a disaster event</w:t>
      </w:r>
      <w:r w:rsidR="00593794" w:rsidRPr="00100E6A">
        <w:rPr>
          <w:rFonts w:ascii="Times New Roman" w:hAnsi="Times New Roman" w:cs="Times New Roman"/>
          <w:sz w:val="24"/>
          <w:szCs w:val="24"/>
        </w:rPr>
        <w:t>, and highlight the recurring issue that even when people have experienced a disaster event, they remain unprepared for future events</w:t>
      </w:r>
      <w:r w:rsidR="001B25A8" w:rsidRPr="00100E6A">
        <w:rPr>
          <w:rFonts w:ascii="Times New Roman" w:hAnsi="Times New Roman" w:cs="Times New Roman"/>
          <w:sz w:val="24"/>
          <w:szCs w:val="24"/>
        </w:rPr>
        <w:t xml:space="preserve"> (Tierney</w:t>
      </w:r>
      <w:r w:rsidR="00580F0C" w:rsidRPr="00100E6A">
        <w:rPr>
          <w:rFonts w:ascii="Times New Roman" w:hAnsi="Times New Roman" w:cs="Times New Roman"/>
          <w:sz w:val="24"/>
          <w:szCs w:val="24"/>
        </w:rPr>
        <w:t xml:space="preserve">, </w:t>
      </w:r>
      <w:proofErr w:type="spellStart"/>
      <w:r w:rsidR="00580F0C" w:rsidRPr="00100E6A">
        <w:rPr>
          <w:rFonts w:ascii="Times New Roman" w:hAnsi="Times New Roman" w:cs="Times New Roman"/>
          <w:sz w:val="24"/>
          <w:szCs w:val="24"/>
        </w:rPr>
        <w:t>Lindell</w:t>
      </w:r>
      <w:proofErr w:type="spellEnd"/>
      <w:r w:rsidR="00580F0C" w:rsidRPr="00100E6A">
        <w:rPr>
          <w:rFonts w:ascii="Times New Roman" w:hAnsi="Times New Roman" w:cs="Times New Roman"/>
          <w:sz w:val="24"/>
          <w:szCs w:val="24"/>
        </w:rPr>
        <w:t xml:space="preserve"> &amp; Perry, 2001</w:t>
      </w:r>
      <w:r w:rsidR="001B25A8" w:rsidRPr="00100E6A">
        <w:rPr>
          <w:rFonts w:ascii="Times New Roman" w:hAnsi="Times New Roman" w:cs="Times New Roman"/>
          <w:sz w:val="24"/>
          <w:szCs w:val="24"/>
        </w:rPr>
        <w:t>)</w:t>
      </w:r>
      <w:r w:rsidR="00F54C10" w:rsidRPr="00100E6A">
        <w:rPr>
          <w:rFonts w:ascii="Times New Roman" w:hAnsi="Times New Roman" w:cs="Times New Roman"/>
          <w:sz w:val="24"/>
          <w:szCs w:val="24"/>
        </w:rPr>
        <w:t>. Too often, these lessons learned do not include step</w:t>
      </w:r>
      <w:r w:rsidR="008403CD" w:rsidRPr="00100E6A">
        <w:rPr>
          <w:rFonts w:ascii="Times New Roman" w:hAnsi="Times New Roman" w:cs="Times New Roman"/>
          <w:sz w:val="24"/>
          <w:szCs w:val="24"/>
        </w:rPr>
        <w:t>s in addressing the</w:t>
      </w:r>
      <w:r w:rsidR="00F54C10" w:rsidRPr="00100E6A">
        <w:rPr>
          <w:rFonts w:ascii="Times New Roman" w:hAnsi="Times New Roman" w:cs="Times New Roman"/>
          <w:sz w:val="24"/>
          <w:szCs w:val="24"/>
        </w:rPr>
        <w:t xml:space="preserve"> social infrastructure which would support the successful implementation of recommendations. For example, following the </w:t>
      </w:r>
      <w:proofErr w:type="spellStart"/>
      <w:r w:rsidR="00F54C10" w:rsidRPr="00100E6A">
        <w:rPr>
          <w:rFonts w:ascii="Times New Roman" w:hAnsi="Times New Roman" w:cs="Times New Roman"/>
          <w:sz w:val="24"/>
          <w:szCs w:val="24"/>
        </w:rPr>
        <w:t>Kocaeli</w:t>
      </w:r>
      <w:proofErr w:type="spellEnd"/>
      <w:r w:rsidR="00F54C10" w:rsidRPr="00100E6A">
        <w:rPr>
          <w:rFonts w:ascii="Times New Roman" w:hAnsi="Times New Roman" w:cs="Times New Roman"/>
          <w:sz w:val="24"/>
          <w:szCs w:val="24"/>
        </w:rPr>
        <w:t>, Turkey and Chi-Chi Taiwan Earthquakes on August 17 and September 21, 1999, a list of lessons learned included the statement that developing building codes is useless unless they are followed</w:t>
      </w:r>
      <w:r w:rsidRPr="00100E6A">
        <w:rPr>
          <w:rFonts w:ascii="Times New Roman" w:hAnsi="Times New Roman" w:cs="Times New Roman"/>
          <w:sz w:val="24"/>
          <w:szCs w:val="24"/>
        </w:rPr>
        <w:t xml:space="preserve"> (Anderson, 2000)</w:t>
      </w:r>
      <w:r w:rsidR="00F54C10" w:rsidRPr="00100E6A">
        <w:rPr>
          <w:rFonts w:ascii="Times New Roman" w:hAnsi="Times New Roman" w:cs="Times New Roman"/>
          <w:sz w:val="24"/>
          <w:szCs w:val="24"/>
        </w:rPr>
        <w:t xml:space="preserve">. Codes are not followed unless the authorities and builders alike understand the necessity of their implementation. Through education and understanding cultural practices and ideals, better implementation of building codes could be made possible, and a great improvement in planning transitions between phases of the disaster would occur. As </w:t>
      </w:r>
      <w:r w:rsidR="003513DB" w:rsidRPr="00100E6A">
        <w:rPr>
          <w:rFonts w:ascii="Times New Roman" w:hAnsi="Times New Roman" w:cs="Times New Roman"/>
          <w:sz w:val="24"/>
          <w:szCs w:val="24"/>
        </w:rPr>
        <w:t xml:space="preserve">mass media and </w:t>
      </w:r>
      <w:r w:rsidR="00F54C10" w:rsidRPr="00100E6A">
        <w:rPr>
          <w:rFonts w:ascii="Times New Roman" w:hAnsi="Times New Roman" w:cs="Times New Roman"/>
          <w:sz w:val="24"/>
          <w:szCs w:val="24"/>
        </w:rPr>
        <w:t>NGOs move out of a disaster area and the people are left</w:t>
      </w:r>
      <w:r w:rsidR="003513DB" w:rsidRPr="00100E6A">
        <w:rPr>
          <w:rFonts w:ascii="Times New Roman" w:hAnsi="Times New Roman" w:cs="Times New Roman"/>
          <w:sz w:val="24"/>
          <w:szCs w:val="24"/>
        </w:rPr>
        <w:t xml:space="preserve"> to re-establish control of their </w:t>
      </w:r>
      <w:r w:rsidR="00F54C10" w:rsidRPr="00100E6A">
        <w:rPr>
          <w:rFonts w:ascii="Times New Roman" w:hAnsi="Times New Roman" w:cs="Times New Roman"/>
          <w:sz w:val="24"/>
          <w:szCs w:val="24"/>
        </w:rPr>
        <w:t>lives, these practices would build a culture of prevention as well as a positive focus for the future.</w:t>
      </w:r>
    </w:p>
    <w:p w:rsidR="002D301F" w:rsidRPr="00100E6A" w:rsidRDefault="00F35CD3"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A key aspect of </w:t>
      </w:r>
      <w:r w:rsidR="00D808BD" w:rsidRPr="00100E6A">
        <w:rPr>
          <w:rFonts w:ascii="Times New Roman" w:hAnsi="Times New Roman" w:cs="Times New Roman"/>
          <w:sz w:val="24"/>
          <w:szCs w:val="24"/>
        </w:rPr>
        <w:t xml:space="preserve">established </w:t>
      </w:r>
      <w:r w:rsidRPr="00100E6A">
        <w:rPr>
          <w:rFonts w:ascii="Times New Roman" w:hAnsi="Times New Roman" w:cs="Times New Roman"/>
          <w:sz w:val="24"/>
          <w:szCs w:val="24"/>
        </w:rPr>
        <w:t>communities is their inclusion of standard cultural norms which enable members of the community to feel like they belong, and which allow them to express their belongingness</w:t>
      </w:r>
      <w:r w:rsidR="001B25A8" w:rsidRPr="00100E6A">
        <w:rPr>
          <w:rFonts w:ascii="Times New Roman" w:hAnsi="Times New Roman" w:cs="Times New Roman"/>
          <w:sz w:val="24"/>
          <w:szCs w:val="24"/>
        </w:rPr>
        <w:t>. These cultural norms are represented through artifacts embedded within the community, offering opportunities of shared identification to community members.</w:t>
      </w:r>
      <w:r w:rsidR="002D301F" w:rsidRPr="00100E6A">
        <w:rPr>
          <w:rFonts w:ascii="Times New Roman" w:hAnsi="Times New Roman" w:cs="Times New Roman"/>
          <w:sz w:val="24"/>
          <w:szCs w:val="24"/>
        </w:rPr>
        <w:t xml:space="preserve"> </w:t>
      </w:r>
      <w:proofErr w:type="gramStart"/>
      <w:r w:rsidR="00D808BD" w:rsidRPr="00100E6A">
        <w:rPr>
          <w:rFonts w:ascii="Times New Roman" w:hAnsi="Times New Roman" w:cs="Times New Roman"/>
          <w:sz w:val="24"/>
          <w:szCs w:val="24"/>
        </w:rPr>
        <w:t>(</w:t>
      </w:r>
      <w:r w:rsidR="00E91590" w:rsidRPr="00100E6A">
        <w:rPr>
          <w:rFonts w:ascii="Times New Roman" w:hAnsi="Times New Roman" w:cs="Times New Roman"/>
          <w:sz w:val="24"/>
          <w:szCs w:val="24"/>
        </w:rPr>
        <w:t>Orr, 1990</w:t>
      </w:r>
      <w:r w:rsidR="00D808BD" w:rsidRPr="00100E6A">
        <w:rPr>
          <w:rFonts w:ascii="Times New Roman" w:hAnsi="Times New Roman" w:cs="Times New Roman"/>
          <w:sz w:val="24"/>
          <w:szCs w:val="24"/>
        </w:rPr>
        <w:t>).</w:t>
      </w:r>
      <w:proofErr w:type="gramEnd"/>
      <w:r w:rsidR="001B25A8" w:rsidRPr="00100E6A">
        <w:rPr>
          <w:rFonts w:ascii="Times New Roman" w:hAnsi="Times New Roman" w:cs="Times New Roman"/>
          <w:sz w:val="24"/>
          <w:szCs w:val="24"/>
        </w:rPr>
        <w:t xml:space="preserve"> Offline these artifacts may be such things as clothing, handshakes and behaviors. Online artifacts may be less focused on physical practices, and rely more on language and shared imagery. </w:t>
      </w:r>
      <w:r w:rsidR="001B25A8" w:rsidRPr="00100E6A">
        <w:rPr>
          <w:rStyle w:val="apple-converted-space"/>
          <w:rFonts w:ascii="Times New Roman" w:hAnsi="Times New Roman" w:cs="Times New Roman"/>
          <w:color w:val="000000"/>
          <w:sz w:val="24"/>
          <w:szCs w:val="24"/>
        </w:rPr>
        <w:t>T</w:t>
      </w:r>
      <w:r w:rsidR="00357D88" w:rsidRPr="00100E6A">
        <w:rPr>
          <w:rStyle w:val="apple-converted-space"/>
          <w:rFonts w:ascii="Times New Roman" w:hAnsi="Times New Roman" w:cs="Times New Roman"/>
          <w:color w:val="000000"/>
          <w:sz w:val="24"/>
          <w:szCs w:val="24"/>
        </w:rPr>
        <w:t>he understandings we have of culture</w:t>
      </w:r>
      <w:r w:rsidR="00D808BD" w:rsidRPr="00100E6A">
        <w:rPr>
          <w:rStyle w:val="apple-converted-space"/>
          <w:rFonts w:ascii="Times New Roman" w:hAnsi="Times New Roman" w:cs="Times New Roman"/>
          <w:color w:val="000000"/>
          <w:sz w:val="24"/>
          <w:szCs w:val="24"/>
        </w:rPr>
        <w:t>,</w:t>
      </w:r>
      <w:r w:rsidR="00357D88" w:rsidRPr="00100E6A">
        <w:rPr>
          <w:rStyle w:val="apple-converted-space"/>
          <w:rFonts w:ascii="Times New Roman" w:hAnsi="Times New Roman" w:cs="Times New Roman"/>
          <w:color w:val="000000"/>
          <w:sz w:val="24"/>
          <w:szCs w:val="24"/>
        </w:rPr>
        <w:t xml:space="preserve"> and </w:t>
      </w:r>
      <w:r w:rsidR="00A27E98" w:rsidRPr="00100E6A">
        <w:rPr>
          <w:rStyle w:val="apple-converted-space"/>
          <w:rFonts w:ascii="Times New Roman" w:hAnsi="Times New Roman" w:cs="Times New Roman"/>
          <w:color w:val="000000"/>
          <w:sz w:val="24"/>
          <w:szCs w:val="24"/>
        </w:rPr>
        <w:t>how it relates to</w:t>
      </w:r>
      <w:r w:rsidR="00357D88" w:rsidRPr="00100E6A">
        <w:rPr>
          <w:rStyle w:val="apple-converted-space"/>
          <w:rFonts w:ascii="Times New Roman" w:hAnsi="Times New Roman" w:cs="Times New Roman"/>
          <w:color w:val="000000"/>
          <w:sz w:val="24"/>
          <w:szCs w:val="24"/>
        </w:rPr>
        <w:t xml:space="preserve"> community ha</w:t>
      </w:r>
      <w:r w:rsidR="00A27E98" w:rsidRPr="00100E6A">
        <w:rPr>
          <w:rStyle w:val="apple-converted-space"/>
          <w:rFonts w:ascii="Times New Roman" w:hAnsi="Times New Roman" w:cs="Times New Roman"/>
          <w:color w:val="000000"/>
          <w:sz w:val="24"/>
          <w:szCs w:val="24"/>
        </w:rPr>
        <w:t>s</w:t>
      </w:r>
      <w:r w:rsidR="00357D88" w:rsidRPr="00100E6A">
        <w:rPr>
          <w:rStyle w:val="apple-converted-space"/>
          <w:rFonts w:ascii="Times New Roman" w:hAnsi="Times New Roman" w:cs="Times New Roman"/>
          <w:color w:val="000000"/>
          <w:sz w:val="24"/>
          <w:szCs w:val="24"/>
        </w:rPr>
        <w:t xml:space="preserve"> been limited</w:t>
      </w:r>
      <w:r w:rsidR="00A67661" w:rsidRPr="00100E6A">
        <w:rPr>
          <w:rStyle w:val="apple-converted-space"/>
          <w:rFonts w:ascii="Times New Roman" w:hAnsi="Times New Roman" w:cs="Times New Roman"/>
          <w:color w:val="000000"/>
          <w:sz w:val="24"/>
          <w:szCs w:val="24"/>
        </w:rPr>
        <w:t xml:space="preserve"> by assumptions of location and the influences that geography plays in determining social structure. Interesting work focused on how these assumptions relate to online culture, social structures and communities is yet to be done, and may be </w:t>
      </w:r>
      <w:r w:rsidR="003513DB" w:rsidRPr="00100E6A">
        <w:rPr>
          <w:rStyle w:val="apple-converted-space"/>
          <w:rFonts w:ascii="Times New Roman" w:hAnsi="Times New Roman" w:cs="Times New Roman"/>
          <w:color w:val="000000"/>
          <w:sz w:val="24"/>
          <w:szCs w:val="24"/>
        </w:rPr>
        <w:t>explore</w:t>
      </w:r>
      <w:r w:rsidR="00A67661" w:rsidRPr="00100E6A">
        <w:rPr>
          <w:rStyle w:val="apple-converted-space"/>
          <w:rFonts w:ascii="Times New Roman" w:hAnsi="Times New Roman" w:cs="Times New Roman"/>
          <w:color w:val="000000"/>
          <w:sz w:val="24"/>
          <w:szCs w:val="24"/>
        </w:rPr>
        <w:t xml:space="preserve">d </w:t>
      </w:r>
      <w:r w:rsidR="003513DB" w:rsidRPr="00100E6A">
        <w:rPr>
          <w:rStyle w:val="apple-converted-space"/>
          <w:rFonts w:ascii="Times New Roman" w:hAnsi="Times New Roman" w:cs="Times New Roman"/>
          <w:color w:val="000000"/>
          <w:sz w:val="24"/>
          <w:szCs w:val="24"/>
        </w:rPr>
        <w:t xml:space="preserve">in depth </w:t>
      </w:r>
      <w:r w:rsidR="00A67661" w:rsidRPr="00100E6A">
        <w:rPr>
          <w:rStyle w:val="apple-converted-space"/>
          <w:rFonts w:ascii="Times New Roman" w:hAnsi="Times New Roman" w:cs="Times New Roman"/>
          <w:color w:val="000000"/>
          <w:sz w:val="24"/>
          <w:szCs w:val="24"/>
        </w:rPr>
        <w:t>through the lens of disaster research.</w:t>
      </w:r>
      <w:r w:rsidR="00F25685" w:rsidRPr="00100E6A">
        <w:rPr>
          <w:rStyle w:val="apple-converted-space"/>
          <w:rFonts w:ascii="Times New Roman" w:hAnsi="Times New Roman" w:cs="Times New Roman"/>
          <w:color w:val="000000"/>
          <w:sz w:val="24"/>
          <w:szCs w:val="24"/>
        </w:rPr>
        <w:t xml:space="preserve"> The study of communities during disaster allows </w:t>
      </w:r>
      <w:r w:rsidR="00E0307F" w:rsidRPr="00100E6A">
        <w:rPr>
          <w:rStyle w:val="apple-converted-space"/>
          <w:rFonts w:ascii="Times New Roman" w:hAnsi="Times New Roman" w:cs="Times New Roman"/>
          <w:color w:val="000000"/>
          <w:sz w:val="24"/>
          <w:szCs w:val="24"/>
        </w:rPr>
        <w:t xml:space="preserve">us to observe them when under great strain. While disasters are an unfortunate reality, they “both reveal elemental social processes of the social order and are explained by them” (Kreps 1984, p.327)  </w:t>
      </w:r>
    </w:p>
    <w:p w:rsidR="008A7434" w:rsidRPr="00100E6A" w:rsidRDefault="00F35CD3"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As communities have become</w:t>
      </w:r>
      <w:r w:rsidR="00A27E98" w:rsidRPr="00100E6A">
        <w:rPr>
          <w:rFonts w:ascii="Times New Roman" w:hAnsi="Times New Roman" w:cs="Times New Roman"/>
          <w:sz w:val="24"/>
          <w:szCs w:val="24"/>
        </w:rPr>
        <w:t xml:space="preserve"> </w:t>
      </w:r>
      <w:r w:rsidRPr="00100E6A">
        <w:rPr>
          <w:rFonts w:ascii="Times New Roman" w:hAnsi="Times New Roman" w:cs="Times New Roman"/>
          <w:sz w:val="24"/>
          <w:szCs w:val="24"/>
        </w:rPr>
        <w:t>globally</w:t>
      </w:r>
      <w:r w:rsidR="00A27E98" w:rsidRPr="00100E6A">
        <w:rPr>
          <w:rFonts w:ascii="Times New Roman" w:hAnsi="Times New Roman" w:cs="Times New Roman"/>
          <w:sz w:val="24"/>
          <w:szCs w:val="24"/>
        </w:rPr>
        <w:t xml:space="preserve"> connected</w:t>
      </w:r>
      <w:r w:rsidRPr="00100E6A">
        <w:rPr>
          <w:rFonts w:ascii="Times New Roman" w:hAnsi="Times New Roman" w:cs="Times New Roman"/>
          <w:sz w:val="24"/>
          <w:szCs w:val="24"/>
        </w:rPr>
        <w:t>, their ability to support people in crisis is no longer determined by</w:t>
      </w:r>
      <w:r w:rsidR="003513DB" w:rsidRPr="00100E6A">
        <w:rPr>
          <w:rFonts w:ascii="Times New Roman" w:hAnsi="Times New Roman" w:cs="Times New Roman"/>
          <w:sz w:val="24"/>
          <w:szCs w:val="24"/>
        </w:rPr>
        <w:t xml:space="preserve"> physical proximity</w:t>
      </w:r>
      <w:r w:rsidRPr="00100E6A">
        <w:rPr>
          <w:rFonts w:ascii="Times New Roman" w:hAnsi="Times New Roman" w:cs="Times New Roman"/>
          <w:sz w:val="24"/>
          <w:szCs w:val="24"/>
        </w:rPr>
        <w:t xml:space="preserve">. Understanding the nature of connectedness of </w:t>
      </w:r>
      <w:r w:rsidRPr="00100E6A">
        <w:rPr>
          <w:rFonts w:ascii="Times New Roman" w:hAnsi="Times New Roman" w:cs="Times New Roman"/>
          <w:sz w:val="24"/>
          <w:szCs w:val="24"/>
        </w:rPr>
        <w:lastRenderedPageBreak/>
        <w:t>communities will enable emerge</w:t>
      </w:r>
      <w:r w:rsidR="003513DB" w:rsidRPr="00100E6A">
        <w:rPr>
          <w:rFonts w:ascii="Times New Roman" w:hAnsi="Times New Roman" w:cs="Times New Roman"/>
          <w:sz w:val="24"/>
          <w:szCs w:val="24"/>
        </w:rPr>
        <w:t>ncy responders of all kinds – professional and volunteer, officially credentialed and general citizens - to provide more focused</w:t>
      </w:r>
      <w:r w:rsidRPr="00100E6A">
        <w:rPr>
          <w:rFonts w:ascii="Times New Roman" w:hAnsi="Times New Roman" w:cs="Times New Roman"/>
          <w:sz w:val="24"/>
          <w:szCs w:val="24"/>
        </w:rPr>
        <w:t xml:space="preserve"> support during times of disaster.</w:t>
      </w:r>
    </w:p>
    <w:p w:rsidR="00F028A8" w:rsidRPr="00100E6A" w:rsidRDefault="00F028A8" w:rsidP="00F028A8">
      <w:pPr>
        <w:spacing w:line="240" w:lineRule="auto"/>
        <w:rPr>
          <w:rFonts w:ascii="Times New Roman" w:hAnsi="Times New Roman" w:cs="Times New Roman"/>
          <w:sz w:val="24"/>
          <w:szCs w:val="24"/>
          <w:u w:val="single"/>
        </w:rPr>
      </w:pPr>
      <w:r w:rsidRPr="00100E6A">
        <w:rPr>
          <w:rFonts w:ascii="Times New Roman" w:hAnsi="Times New Roman" w:cs="Times New Roman"/>
          <w:sz w:val="24"/>
          <w:szCs w:val="24"/>
          <w:u w:val="single"/>
        </w:rPr>
        <w:t>3. Research</w:t>
      </w:r>
    </w:p>
    <w:p w:rsidR="00F028A8" w:rsidRPr="00100E6A" w:rsidRDefault="00F028A8" w:rsidP="00F028A8">
      <w:pPr>
        <w:spacing w:line="240" w:lineRule="auto"/>
        <w:rPr>
          <w:rFonts w:ascii="Times New Roman" w:hAnsi="Times New Roman" w:cs="Times New Roman"/>
          <w:sz w:val="24"/>
          <w:szCs w:val="24"/>
        </w:rPr>
      </w:pPr>
      <w:r w:rsidRPr="00100E6A">
        <w:rPr>
          <w:rFonts w:ascii="Times New Roman" w:hAnsi="Times New Roman" w:cs="Times New Roman"/>
          <w:sz w:val="24"/>
          <w:szCs w:val="24"/>
        </w:rPr>
        <w:t>I plan to consider communities online and offline with a focus on communications related to crisis or disaster recovery. By understanding how people connect within their local and online communities after mainstream media have stopped reporting on the disaster event, we can better inform people about disaster risk preparation in both the affected geographic area as well as globally. This education would then additionally assist in making recovery and reconnaissance more efficient after future events. There are multiple aspects to this work, identified by the following collection of potential research questions.</w:t>
      </w:r>
    </w:p>
    <w:p w:rsidR="00F028A8" w:rsidRPr="00100E6A" w:rsidRDefault="00F028A8" w:rsidP="00F028A8">
      <w:pPr>
        <w:pStyle w:val="ListParagraph"/>
        <w:numPr>
          <w:ilvl w:val="0"/>
          <w:numId w:val="2"/>
          <w:numberingChange w:id="3" w:author="Leysia Palen" w:date="2011-11-14T15:06:00Z" w:original="%1:1:4:."/>
        </w:numPr>
        <w:spacing w:line="240" w:lineRule="auto"/>
        <w:rPr>
          <w:rFonts w:ascii="Times New Roman" w:hAnsi="Times New Roman" w:cs="Times New Roman"/>
          <w:sz w:val="24"/>
          <w:szCs w:val="24"/>
        </w:rPr>
      </w:pPr>
      <w:r w:rsidRPr="00100E6A">
        <w:rPr>
          <w:rFonts w:ascii="Times New Roman" w:hAnsi="Times New Roman" w:cs="Times New Roman"/>
          <w:sz w:val="24"/>
          <w:szCs w:val="24"/>
        </w:rPr>
        <w:t>How does mass media coverage of crisis events differ from or complement the coverage encountered in social media (topics, objectivity, etc)? Does the social media engagement with an event match the same time frame the mass media are covering it? Is it possible to identify what effect the coverage has on the community, both online and offline? Through looking at social media – a domain in which both citizens and mainstream media have presence – it is possible to identify trending behaviors and topics pursued in the aftermath of disaster. When we know the kinds of information being disseminated and demanded by different parties following disaster, we are better able to equip PIOs with information most sought in the spaces, languages and even timeframe people seek it.</w:t>
      </w:r>
    </w:p>
    <w:p w:rsidR="00F028A8" w:rsidRPr="00100E6A" w:rsidRDefault="00F028A8" w:rsidP="00F028A8">
      <w:pPr>
        <w:pStyle w:val="ListParagraph"/>
        <w:spacing w:line="240" w:lineRule="auto"/>
        <w:rPr>
          <w:rFonts w:ascii="Times New Roman" w:hAnsi="Times New Roman" w:cs="Times New Roman"/>
          <w:sz w:val="24"/>
          <w:szCs w:val="24"/>
        </w:rPr>
      </w:pPr>
    </w:p>
    <w:p w:rsidR="00F028A8" w:rsidRPr="00100E6A" w:rsidRDefault="00F028A8" w:rsidP="00F028A8">
      <w:pPr>
        <w:pStyle w:val="ListParagraph"/>
        <w:numPr>
          <w:ilvl w:val="0"/>
          <w:numId w:val="2"/>
          <w:numberingChange w:id="4" w:author="Leysia Palen" w:date="2011-11-14T15:06:00Z" w:original="%1:2:4:."/>
        </w:numPr>
        <w:spacing w:line="240" w:lineRule="auto"/>
        <w:rPr>
          <w:rFonts w:ascii="Times New Roman" w:hAnsi="Times New Roman" w:cs="Times New Roman"/>
          <w:sz w:val="24"/>
          <w:szCs w:val="24"/>
        </w:rPr>
      </w:pPr>
      <w:r w:rsidRPr="00100E6A">
        <w:rPr>
          <w:rFonts w:ascii="Times New Roman" w:hAnsi="Times New Roman" w:cs="Times New Roman"/>
          <w:sz w:val="24"/>
          <w:szCs w:val="24"/>
        </w:rPr>
        <w:t>What level of reporting of recovery and reconnaissance efforts is being performed by all types of media compared to that sought by organizations such as FEMA? What impact does the reporting (or non-reporting) of these post-emergency period efforts have? If there are deficiencies in the communication of post-emergency messages, how could social media and digital volunteers assist with filling the need?</w:t>
      </w:r>
    </w:p>
    <w:p w:rsidR="00F028A8" w:rsidRPr="00100E6A" w:rsidRDefault="00F028A8" w:rsidP="00F028A8">
      <w:pPr>
        <w:pStyle w:val="ListParagraph"/>
        <w:spacing w:line="240" w:lineRule="auto"/>
        <w:rPr>
          <w:rFonts w:ascii="Times New Roman" w:hAnsi="Times New Roman" w:cs="Times New Roman"/>
          <w:sz w:val="24"/>
          <w:szCs w:val="24"/>
        </w:rPr>
      </w:pPr>
    </w:p>
    <w:p w:rsidR="00F028A8" w:rsidRPr="00100E6A" w:rsidRDefault="00F028A8" w:rsidP="00F028A8">
      <w:pPr>
        <w:pStyle w:val="ListParagraph"/>
        <w:numPr>
          <w:ilvl w:val="0"/>
          <w:numId w:val="2"/>
          <w:numberingChange w:id="5" w:author="Leysia Palen" w:date="2011-11-14T15:06:00Z" w:original="%1:3:4:."/>
        </w:num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Digital volunteers such as those </w:t>
      </w:r>
      <w:r w:rsidR="008262F8" w:rsidRPr="00100E6A">
        <w:rPr>
          <w:rFonts w:ascii="Times New Roman" w:hAnsi="Times New Roman" w:cs="Times New Roman"/>
          <w:sz w:val="24"/>
          <w:szCs w:val="24"/>
        </w:rPr>
        <w:t>who have become familiar with</w:t>
      </w:r>
      <w:r w:rsidRPr="00100E6A">
        <w:rPr>
          <w:rFonts w:ascii="Times New Roman" w:hAnsi="Times New Roman" w:cs="Times New Roman"/>
          <w:sz w:val="24"/>
          <w:szCs w:val="24"/>
        </w:rPr>
        <w:t xml:space="preserve"> </w:t>
      </w:r>
      <w:r w:rsidR="008262F8" w:rsidRPr="00100E6A">
        <w:rPr>
          <w:rFonts w:ascii="Times New Roman" w:hAnsi="Times New Roman" w:cs="Times New Roman"/>
          <w:sz w:val="24"/>
          <w:szCs w:val="24"/>
        </w:rPr>
        <w:t xml:space="preserve">the </w:t>
      </w:r>
      <w:r w:rsidRPr="00100E6A">
        <w:rPr>
          <w:rFonts w:ascii="Times New Roman" w:hAnsi="Times New Roman" w:cs="Times New Roman"/>
          <w:sz w:val="24"/>
          <w:szCs w:val="24"/>
        </w:rPr>
        <w:t>Tweak the Tweet</w:t>
      </w:r>
      <w:r w:rsidR="008262F8" w:rsidRPr="00100E6A">
        <w:rPr>
          <w:rFonts w:ascii="Times New Roman" w:hAnsi="Times New Roman" w:cs="Times New Roman"/>
          <w:sz w:val="24"/>
          <w:szCs w:val="24"/>
        </w:rPr>
        <w:t xml:space="preserve"> </w:t>
      </w:r>
      <w:proofErr w:type="gramStart"/>
      <w:r w:rsidR="008262F8" w:rsidRPr="00100E6A">
        <w:rPr>
          <w:rFonts w:ascii="Times New Roman" w:hAnsi="Times New Roman" w:cs="Times New Roman"/>
          <w:sz w:val="24"/>
          <w:szCs w:val="24"/>
        </w:rPr>
        <w:t xml:space="preserve">syntax </w:t>
      </w:r>
      <w:r w:rsidRPr="00100E6A">
        <w:rPr>
          <w:rFonts w:ascii="Times New Roman" w:hAnsi="Times New Roman" w:cs="Times New Roman"/>
          <w:sz w:val="24"/>
          <w:szCs w:val="24"/>
        </w:rPr>
        <w:t xml:space="preserve"> and</w:t>
      </w:r>
      <w:proofErr w:type="gramEnd"/>
      <w:r w:rsidRPr="00100E6A">
        <w:rPr>
          <w:rFonts w:ascii="Times New Roman" w:hAnsi="Times New Roman" w:cs="Times New Roman"/>
          <w:sz w:val="24"/>
          <w:szCs w:val="24"/>
        </w:rPr>
        <w:t xml:space="preserve"> Humanity Road are focused on organizing quickly during a disaster event. A possible plan of action would include identifying the types of digital volunteers who would like to be involved in these post-disaster tasks which are focused on assisting a community to rebuild rather than tracking the disaster as it happens. There has not been any detailed work done yet by Project EPIC to identify the types of people who are most likely to be a digital volunteer, although we have some ideas on who they might be. </w:t>
      </w:r>
      <w:r w:rsidR="008262F8" w:rsidRPr="00100E6A">
        <w:rPr>
          <w:rFonts w:ascii="Times New Roman" w:hAnsi="Times New Roman" w:cs="Times New Roman"/>
          <w:sz w:val="24"/>
          <w:szCs w:val="24"/>
        </w:rPr>
        <w:t>As we already have access to a number of digital volunteers who have been active through numerous disaster events, it provides</w:t>
      </w:r>
      <w:r w:rsidRPr="00100E6A">
        <w:rPr>
          <w:rFonts w:ascii="Times New Roman" w:hAnsi="Times New Roman" w:cs="Times New Roman"/>
          <w:sz w:val="24"/>
          <w:szCs w:val="24"/>
        </w:rPr>
        <w:t xml:space="preserve"> an opportunity to speak in depth with the digital volunteers we know, and use that information to identify those who may move on to this new range of tasks, or to seek people who would fit. </w:t>
      </w:r>
    </w:p>
    <w:p w:rsidR="00F028A8" w:rsidRPr="00100E6A" w:rsidRDefault="00F028A8" w:rsidP="00F028A8">
      <w:pPr>
        <w:pStyle w:val="ListParagraph"/>
        <w:spacing w:line="240" w:lineRule="auto"/>
        <w:rPr>
          <w:rFonts w:ascii="Times New Roman" w:hAnsi="Times New Roman" w:cs="Times New Roman"/>
          <w:sz w:val="24"/>
          <w:szCs w:val="24"/>
        </w:rPr>
      </w:pPr>
    </w:p>
    <w:p w:rsidR="00F028A8" w:rsidRPr="00100E6A" w:rsidRDefault="00F028A8" w:rsidP="00F028A8">
      <w:pPr>
        <w:pStyle w:val="ListParagraph"/>
        <w:numPr>
          <w:ilvl w:val="0"/>
          <w:numId w:val="2"/>
          <w:numberingChange w:id="6" w:author="Leysia Palen" w:date="2011-11-14T15:06:00Z" w:original="%1:4:4:."/>
        </w:numPr>
        <w:spacing w:line="240" w:lineRule="auto"/>
        <w:rPr>
          <w:rFonts w:ascii="Times New Roman" w:hAnsi="Times New Roman" w:cs="Times New Roman"/>
          <w:sz w:val="24"/>
          <w:szCs w:val="24"/>
        </w:rPr>
      </w:pPr>
      <w:r w:rsidRPr="00100E6A">
        <w:rPr>
          <w:rFonts w:ascii="Times New Roman" w:hAnsi="Times New Roman" w:cs="Times New Roman"/>
          <w:sz w:val="24"/>
          <w:szCs w:val="24"/>
        </w:rPr>
        <w:t>If it were to be implemented, what kind of training is needed for online volunteers working as digital volunteers? How should it be delivered, who should authorize it, and what content should it include?</w:t>
      </w:r>
    </w:p>
    <w:p w:rsidR="00F028A8" w:rsidRPr="00100E6A" w:rsidRDefault="00F028A8" w:rsidP="00F028A8">
      <w:pPr>
        <w:pStyle w:val="ListParagraph"/>
        <w:rPr>
          <w:rFonts w:ascii="Times New Roman" w:hAnsi="Times New Roman" w:cs="Times New Roman"/>
          <w:sz w:val="24"/>
          <w:szCs w:val="24"/>
        </w:rPr>
      </w:pPr>
    </w:p>
    <w:p w:rsidR="00F028A8" w:rsidRPr="00100E6A" w:rsidRDefault="00F028A8" w:rsidP="00F028A8">
      <w:pPr>
        <w:spacing w:line="240" w:lineRule="auto"/>
        <w:rPr>
          <w:rFonts w:ascii="Times New Roman" w:hAnsi="Times New Roman" w:cs="Times New Roman"/>
          <w:sz w:val="24"/>
          <w:szCs w:val="24"/>
        </w:rPr>
      </w:pPr>
      <w:r w:rsidRPr="00100E6A">
        <w:rPr>
          <w:rFonts w:ascii="Times New Roman" w:hAnsi="Times New Roman" w:cs="Times New Roman"/>
          <w:sz w:val="24"/>
          <w:szCs w:val="24"/>
        </w:rPr>
        <w:lastRenderedPageBreak/>
        <w:t>I would like to engage a triangulated methodology, based firstly in ethnograph</w:t>
      </w:r>
      <w:r w:rsidR="00D0503B" w:rsidRPr="00100E6A">
        <w:rPr>
          <w:rFonts w:ascii="Times New Roman" w:hAnsi="Times New Roman" w:cs="Times New Roman"/>
          <w:sz w:val="24"/>
          <w:szCs w:val="24"/>
        </w:rPr>
        <w:t>ic methods</w:t>
      </w:r>
      <w:r w:rsidRPr="00100E6A">
        <w:rPr>
          <w:rFonts w:ascii="Times New Roman" w:hAnsi="Times New Roman" w:cs="Times New Roman"/>
          <w:sz w:val="24"/>
          <w:szCs w:val="24"/>
        </w:rPr>
        <w:t xml:space="preserve"> with further exploration using data analysis, and then finally depth interviews to further explore key components of what is indicated in the earlier data. The methods of investigation will be exploratory</w:t>
      </w:r>
      <w:r w:rsidR="00A53496" w:rsidRPr="00100E6A">
        <w:rPr>
          <w:rFonts w:ascii="Times New Roman" w:hAnsi="Times New Roman" w:cs="Times New Roman"/>
          <w:sz w:val="24"/>
          <w:szCs w:val="24"/>
        </w:rPr>
        <w:t>.</w:t>
      </w:r>
    </w:p>
    <w:p w:rsidR="00F028A8" w:rsidRPr="00100E6A" w:rsidRDefault="00A53496" w:rsidP="00F028A8">
      <w:pPr>
        <w:spacing w:line="240" w:lineRule="auto"/>
        <w:rPr>
          <w:rFonts w:ascii="Times New Roman" w:hAnsi="Times New Roman" w:cs="Times New Roman"/>
          <w:sz w:val="24"/>
          <w:szCs w:val="24"/>
        </w:rPr>
      </w:pPr>
      <w:r w:rsidRPr="00100E6A">
        <w:rPr>
          <w:rFonts w:ascii="Times New Roman" w:hAnsi="Times New Roman" w:cs="Times New Roman"/>
          <w:sz w:val="24"/>
          <w:szCs w:val="24"/>
        </w:rPr>
        <w:t>Identifying</w:t>
      </w:r>
      <w:r w:rsidR="00F028A8" w:rsidRPr="00100E6A">
        <w:rPr>
          <w:rFonts w:ascii="Times New Roman" w:hAnsi="Times New Roman" w:cs="Times New Roman"/>
          <w:sz w:val="24"/>
          <w:szCs w:val="24"/>
        </w:rPr>
        <w:t xml:space="preserve"> how people behave online as well as offline during times of crisis and disaster, how they connect with others and how those relationships extend past the emergency period will provide the authorities and citizens with a better way of understanding how best to communicate with </w:t>
      </w:r>
      <w:r w:rsidRPr="00100E6A">
        <w:rPr>
          <w:rFonts w:ascii="Times New Roman" w:hAnsi="Times New Roman" w:cs="Times New Roman"/>
          <w:sz w:val="24"/>
          <w:szCs w:val="24"/>
        </w:rPr>
        <w:t>the public</w:t>
      </w:r>
      <w:r w:rsidR="00F028A8" w:rsidRPr="00100E6A">
        <w:rPr>
          <w:rFonts w:ascii="Times New Roman" w:hAnsi="Times New Roman" w:cs="Times New Roman"/>
          <w:sz w:val="24"/>
          <w:szCs w:val="24"/>
        </w:rPr>
        <w:t>, and move the focus from mainstream media being the only channel to reach large audiences with one-way communication to one where the wider community can be empowered and active in its response to risk situations.</w:t>
      </w:r>
    </w:p>
    <w:p w:rsidR="00F028A8" w:rsidRPr="00100E6A" w:rsidRDefault="00F028A8" w:rsidP="001C6A6B">
      <w:pPr>
        <w:spacing w:line="240" w:lineRule="auto"/>
        <w:rPr>
          <w:rFonts w:ascii="Times New Roman" w:hAnsi="Times New Roman" w:cs="Times New Roman"/>
          <w:color w:val="000000"/>
          <w:sz w:val="24"/>
          <w:szCs w:val="24"/>
          <w:shd w:val="clear" w:color="auto" w:fill="FFFFFF"/>
        </w:rPr>
      </w:pPr>
    </w:p>
    <w:p w:rsidR="00F35CD3" w:rsidRPr="00100E6A" w:rsidRDefault="008845E1" w:rsidP="008845E1">
      <w:pPr>
        <w:spacing w:line="240" w:lineRule="auto"/>
        <w:rPr>
          <w:rFonts w:ascii="Times New Roman" w:hAnsi="Times New Roman" w:cs="Times New Roman"/>
          <w:sz w:val="24"/>
          <w:szCs w:val="24"/>
          <w:u w:val="single"/>
        </w:rPr>
      </w:pPr>
      <w:r w:rsidRPr="00100E6A">
        <w:rPr>
          <w:rFonts w:ascii="Times New Roman" w:hAnsi="Times New Roman" w:cs="Times New Roman"/>
          <w:sz w:val="24"/>
          <w:szCs w:val="24"/>
          <w:u w:val="single"/>
        </w:rPr>
        <w:t>3. My Background</w:t>
      </w:r>
    </w:p>
    <w:p w:rsidR="00EC5923" w:rsidRPr="00100E6A" w:rsidRDefault="00A33BFC"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My experience and education across different fields offer a </w:t>
      </w:r>
      <w:r w:rsidR="00935F1D" w:rsidRPr="00100E6A">
        <w:rPr>
          <w:rFonts w:ascii="Times New Roman" w:hAnsi="Times New Roman" w:cs="Times New Roman"/>
          <w:sz w:val="24"/>
          <w:szCs w:val="24"/>
        </w:rPr>
        <w:t>basis</w:t>
      </w:r>
      <w:r w:rsidRPr="00100E6A">
        <w:rPr>
          <w:rFonts w:ascii="Times New Roman" w:hAnsi="Times New Roman" w:cs="Times New Roman"/>
          <w:sz w:val="24"/>
          <w:szCs w:val="24"/>
        </w:rPr>
        <w:t xml:space="preserve"> for beginning investigation</w:t>
      </w:r>
      <w:r w:rsidR="00EB7AD9" w:rsidRPr="00100E6A">
        <w:rPr>
          <w:rFonts w:ascii="Times New Roman" w:hAnsi="Times New Roman" w:cs="Times New Roman"/>
          <w:sz w:val="24"/>
          <w:szCs w:val="24"/>
        </w:rPr>
        <w:t xml:space="preserve"> into these areas of education, media and technology</w:t>
      </w:r>
      <w:r w:rsidRPr="00100E6A">
        <w:rPr>
          <w:rFonts w:ascii="Times New Roman" w:hAnsi="Times New Roman" w:cs="Times New Roman"/>
          <w:sz w:val="24"/>
          <w:szCs w:val="24"/>
        </w:rPr>
        <w:t>.</w:t>
      </w:r>
    </w:p>
    <w:p w:rsidR="003757D1" w:rsidRPr="00100E6A" w:rsidRDefault="003757D1" w:rsidP="003757D1">
      <w:pPr>
        <w:spacing w:line="240" w:lineRule="auto"/>
        <w:rPr>
          <w:rFonts w:ascii="Times New Roman" w:hAnsi="Times New Roman" w:cs="Times New Roman"/>
          <w:i/>
          <w:sz w:val="24"/>
          <w:szCs w:val="24"/>
        </w:rPr>
      </w:pPr>
      <w:r w:rsidRPr="00100E6A">
        <w:rPr>
          <w:rFonts w:ascii="Times New Roman" w:hAnsi="Times New Roman" w:cs="Times New Roman"/>
          <w:i/>
          <w:sz w:val="24"/>
          <w:szCs w:val="24"/>
        </w:rPr>
        <w:t>3.1 Education</w:t>
      </w:r>
    </w:p>
    <w:p w:rsidR="00EB7AD9" w:rsidRPr="00100E6A" w:rsidRDefault="00EB7AD9" w:rsidP="00EB7AD9">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As a teacher at Granville Technical and Further Education Institute (TAFE) NSW in Australia, I developed curriculum and delivered courses to students with myriad backgrounds. The Australian National Framework recognizes standards of achievement which must be met in order for a student to gain a qualification. However, that student may demonstrate that achievement in any relevant way (for example, in teaching a student to write a business letter, that achievement will have key performance indicators which are consistent, but the context may be different). In my five years of teaching at TAFE I taught students who ranged from 14 to 70 years of age; from privileged backgrounds to new immigrants and refugees; from new high school graduates to prison inmates. My experiences in teaching and learning in different environments as both student and teacher have allowed me to consider each of these insights in different domains, providing a firm basis for this exploration. </w:t>
      </w:r>
    </w:p>
    <w:p w:rsidR="00935F1D" w:rsidRPr="00100E6A" w:rsidRDefault="00935F1D" w:rsidP="003757D1">
      <w:pPr>
        <w:rPr>
          <w:rFonts w:ascii="Times New Roman" w:hAnsi="Times New Roman" w:cs="Times New Roman"/>
          <w:sz w:val="24"/>
        </w:rPr>
      </w:pPr>
      <w:r w:rsidRPr="00100E6A">
        <w:rPr>
          <w:rFonts w:ascii="Times New Roman" w:hAnsi="Times New Roman" w:cs="Times New Roman"/>
          <w:sz w:val="24"/>
        </w:rPr>
        <w:t>A</w:t>
      </w:r>
      <w:r w:rsidR="00522E2E" w:rsidRPr="00100E6A">
        <w:rPr>
          <w:rFonts w:ascii="Times New Roman" w:hAnsi="Times New Roman" w:cs="Times New Roman"/>
          <w:sz w:val="24"/>
        </w:rPr>
        <w:t xml:space="preserve">n ongoing body of work </w:t>
      </w:r>
      <w:r w:rsidR="005766E0" w:rsidRPr="00100E6A">
        <w:rPr>
          <w:rFonts w:ascii="Times New Roman" w:hAnsi="Times New Roman" w:cs="Times New Roman"/>
          <w:sz w:val="24"/>
        </w:rPr>
        <w:t>h</w:t>
      </w:r>
      <w:r w:rsidR="00522E2E" w:rsidRPr="00100E6A">
        <w:rPr>
          <w:rFonts w:ascii="Times New Roman" w:hAnsi="Times New Roman" w:cs="Times New Roman"/>
          <w:sz w:val="24"/>
        </w:rPr>
        <w:t>a</w:t>
      </w:r>
      <w:r w:rsidR="005766E0" w:rsidRPr="00100E6A">
        <w:rPr>
          <w:rFonts w:ascii="Times New Roman" w:hAnsi="Times New Roman" w:cs="Times New Roman"/>
          <w:sz w:val="24"/>
        </w:rPr>
        <w:t>s been established in the education field on how remote and distance learning compares with the traditional classroom experience</w:t>
      </w:r>
      <w:r w:rsidR="008845E1" w:rsidRPr="00100E6A">
        <w:rPr>
          <w:rFonts w:ascii="Times New Roman" w:hAnsi="Times New Roman" w:cs="Times New Roman"/>
          <w:sz w:val="24"/>
        </w:rPr>
        <w:t xml:space="preserve"> (for example, O’Malley and </w:t>
      </w:r>
      <w:proofErr w:type="spellStart"/>
      <w:r w:rsidR="008845E1" w:rsidRPr="00100E6A">
        <w:rPr>
          <w:rFonts w:ascii="Times New Roman" w:hAnsi="Times New Roman" w:cs="Times New Roman"/>
          <w:sz w:val="24"/>
        </w:rPr>
        <w:t>McCraw</w:t>
      </w:r>
      <w:proofErr w:type="spellEnd"/>
      <w:r w:rsidR="006E0DED" w:rsidRPr="00100E6A">
        <w:rPr>
          <w:rFonts w:ascii="Times New Roman" w:hAnsi="Times New Roman" w:cs="Times New Roman"/>
          <w:sz w:val="24"/>
        </w:rPr>
        <w:t xml:space="preserve"> 1999;</w:t>
      </w:r>
      <w:r w:rsidR="008845E1" w:rsidRPr="00100E6A">
        <w:rPr>
          <w:rFonts w:ascii="Times New Roman" w:hAnsi="Times New Roman" w:cs="Times New Roman"/>
          <w:sz w:val="24"/>
        </w:rPr>
        <w:t xml:space="preserve"> </w:t>
      </w:r>
      <w:r w:rsidR="006E0DED" w:rsidRPr="00100E6A">
        <w:rPr>
          <w:rFonts w:ascii="Times New Roman" w:hAnsi="Times New Roman" w:cs="Times New Roman"/>
          <w:sz w:val="24"/>
        </w:rPr>
        <w:t xml:space="preserve">Webster and </w:t>
      </w:r>
      <w:proofErr w:type="spellStart"/>
      <w:r w:rsidR="006E0DED" w:rsidRPr="00100E6A">
        <w:rPr>
          <w:rFonts w:ascii="Times New Roman" w:hAnsi="Times New Roman" w:cs="Times New Roman"/>
          <w:sz w:val="24"/>
        </w:rPr>
        <w:t>Hackley</w:t>
      </w:r>
      <w:proofErr w:type="spellEnd"/>
      <w:r w:rsidR="006E0DED" w:rsidRPr="00100E6A">
        <w:rPr>
          <w:rFonts w:ascii="Times New Roman" w:hAnsi="Times New Roman" w:cs="Times New Roman"/>
          <w:sz w:val="24"/>
        </w:rPr>
        <w:t>, 1997; Beth-</w:t>
      </w:r>
      <w:proofErr w:type="spellStart"/>
      <w:r w:rsidR="006E0DED" w:rsidRPr="00100E6A">
        <w:rPr>
          <w:rFonts w:ascii="Times New Roman" w:hAnsi="Times New Roman" w:cs="Times New Roman"/>
          <w:sz w:val="24"/>
        </w:rPr>
        <w:t>Marom</w:t>
      </w:r>
      <w:proofErr w:type="spellEnd"/>
      <w:r w:rsidR="006E0DED" w:rsidRPr="00100E6A">
        <w:rPr>
          <w:rFonts w:ascii="Times New Roman" w:hAnsi="Times New Roman" w:cs="Times New Roman"/>
          <w:sz w:val="24"/>
        </w:rPr>
        <w:t xml:space="preserve"> et al, 2003) and </w:t>
      </w:r>
      <w:r w:rsidR="005766E0" w:rsidRPr="00100E6A">
        <w:rPr>
          <w:rFonts w:ascii="Times New Roman" w:hAnsi="Times New Roman" w:cs="Times New Roman"/>
          <w:sz w:val="24"/>
        </w:rPr>
        <w:t xml:space="preserve"> part of this work looks at the challenge of creating a similar atmosphere offline as that which is arguably achieved offline. Unfortunately, as the nature of the offline classroom’s sense of community is </w:t>
      </w:r>
      <w:r w:rsidRPr="00100E6A">
        <w:rPr>
          <w:rFonts w:ascii="Times New Roman" w:hAnsi="Times New Roman" w:cs="Times New Roman"/>
          <w:sz w:val="24"/>
        </w:rPr>
        <w:t>idealized</w:t>
      </w:r>
      <w:r w:rsidR="005766E0" w:rsidRPr="00100E6A">
        <w:rPr>
          <w:rFonts w:ascii="Times New Roman" w:hAnsi="Times New Roman" w:cs="Times New Roman"/>
          <w:sz w:val="24"/>
        </w:rPr>
        <w:t>, it is difficult for distance learners to fi</w:t>
      </w:r>
      <w:r w:rsidR="00A33BFC" w:rsidRPr="00100E6A">
        <w:rPr>
          <w:rFonts w:ascii="Times New Roman" w:hAnsi="Times New Roman" w:cs="Times New Roman"/>
          <w:sz w:val="24"/>
        </w:rPr>
        <w:t>nd the same quality of education</w:t>
      </w:r>
      <w:r w:rsidR="005766E0" w:rsidRPr="00100E6A">
        <w:rPr>
          <w:rFonts w:ascii="Times New Roman" w:hAnsi="Times New Roman" w:cs="Times New Roman"/>
          <w:sz w:val="24"/>
        </w:rPr>
        <w:t xml:space="preserve"> as that which teachers believe they are establishing in the offline classroom. </w:t>
      </w:r>
    </w:p>
    <w:p w:rsidR="006C3A89" w:rsidRPr="00100E6A" w:rsidRDefault="006C3A89"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Rivera and </w:t>
      </w:r>
      <w:r w:rsidR="0041508E" w:rsidRPr="00100E6A">
        <w:rPr>
          <w:rFonts w:ascii="Times New Roman" w:hAnsi="Times New Roman" w:cs="Times New Roman"/>
          <w:sz w:val="24"/>
          <w:szCs w:val="24"/>
        </w:rPr>
        <w:t xml:space="preserve">Rice (2002) compared student reflections on the same course delivered three ways simultaneously – online, distance learning and a traditional in-classroom delivery. In </w:t>
      </w:r>
      <w:r w:rsidRPr="00100E6A">
        <w:rPr>
          <w:rFonts w:ascii="Times New Roman" w:hAnsi="Times New Roman" w:cs="Times New Roman"/>
          <w:sz w:val="24"/>
          <w:szCs w:val="24"/>
        </w:rPr>
        <w:t>their</w:t>
      </w:r>
      <w:r w:rsidR="0041508E" w:rsidRPr="00100E6A">
        <w:rPr>
          <w:rFonts w:ascii="Times New Roman" w:hAnsi="Times New Roman" w:cs="Times New Roman"/>
          <w:sz w:val="24"/>
          <w:szCs w:val="24"/>
        </w:rPr>
        <w:t xml:space="preserve"> study, </w:t>
      </w:r>
      <w:r w:rsidRPr="00100E6A">
        <w:rPr>
          <w:rFonts w:ascii="Times New Roman" w:hAnsi="Times New Roman" w:cs="Times New Roman"/>
          <w:sz w:val="24"/>
          <w:szCs w:val="24"/>
        </w:rPr>
        <w:t xml:space="preserve">Rivera and </w:t>
      </w:r>
      <w:r w:rsidR="0041508E" w:rsidRPr="00100E6A">
        <w:rPr>
          <w:rFonts w:ascii="Times New Roman" w:hAnsi="Times New Roman" w:cs="Times New Roman"/>
          <w:sz w:val="24"/>
          <w:szCs w:val="24"/>
        </w:rPr>
        <w:t>Rice</w:t>
      </w:r>
      <w:r w:rsidRPr="00100E6A">
        <w:rPr>
          <w:rFonts w:ascii="Times New Roman" w:hAnsi="Times New Roman" w:cs="Times New Roman"/>
          <w:sz w:val="24"/>
          <w:szCs w:val="24"/>
        </w:rPr>
        <w:t xml:space="preserve"> look</w:t>
      </w:r>
      <w:r w:rsidR="00935F1D" w:rsidRPr="00100E6A">
        <w:rPr>
          <w:rFonts w:ascii="Times New Roman" w:hAnsi="Times New Roman" w:cs="Times New Roman"/>
          <w:sz w:val="24"/>
          <w:szCs w:val="24"/>
        </w:rPr>
        <w:t xml:space="preserve"> at the value</w:t>
      </w:r>
      <w:r w:rsidR="005766E0" w:rsidRPr="00100E6A">
        <w:rPr>
          <w:rFonts w:ascii="Times New Roman" w:hAnsi="Times New Roman" w:cs="Times New Roman"/>
          <w:sz w:val="24"/>
          <w:szCs w:val="24"/>
        </w:rPr>
        <w:t xml:space="preserve"> attached to distance </w:t>
      </w:r>
      <w:r w:rsidR="00935F1D" w:rsidRPr="00100E6A">
        <w:rPr>
          <w:rFonts w:ascii="Times New Roman" w:hAnsi="Times New Roman" w:cs="Times New Roman"/>
          <w:sz w:val="24"/>
          <w:szCs w:val="24"/>
        </w:rPr>
        <w:t xml:space="preserve">or online </w:t>
      </w:r>
      <w:r w:rsidR="005766E0" w:rsidRPr="00100E6A">
        <w:rPr>
          <w:rFonts w:ascii="Times New Roman" w:hAnsi="Times New Roman" w:cs="Times New Roman"/>
          <w:sz w:val="24"/>
          <w:szCs w:val="24"/>
        </w:rPr>
        <w:t>learning courses as opposed to face-to-face courses, as well as co</w:t>
      </w:r>
      <w:r w:rsidR="0041508E" w:rsidRPr="00100E6A">
        <w:rPr>
          <w:rFonts w:ascii="Times New Roman" w:hAnsi="Times New Roman" w:cs="Times New Roman"/>
          <w:sz w:val="24"/>
          <w:szCs w:val="24"/>
        </w:rPr>
        <w:t>mparisons of the success</w:t>
      </w:r>
      <w:r w:rsidR="005766E0" w:rsidRPr="00100E6A">
        <w:rPr>
          <w:rFonts w:ascii="Times New Roman" w:hAnsi="Times New Roman" w:cs="Times New Roman"/>
          <w:sz w:val="24"/>
          <w:szCs w:val="24"/>
        </w:rPr>
        <w:t xml:space="preserve"> of students. </w:t>
      </w:r>
      <w:r w:rsidRPr="00100E6A">
        <w:rPr>
          <w:rFonts w:ascii="Times New Roman" w:hAnsi="Times New Roman" w:cs="Times New Roman"/>
          <w:sz w:val="24"/>
          <w:szCs w:val="24"/>
        </w:rPr>
        <w:t>Consistently, findings in these studies identify little difference between outcomes for students, however they acknowledge an overall ‘black sheep’ quality attached to those who study online or by distance.</w:t>
      </w:r>
    </w:p>
    <w:p w:rsidR="005766E0" w:rsidRPr="00100E6A" w:rsidRDefault="006C3A89"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lastRenderedPageBreak/>
        <w:t>D</w:t>
      </w:r>
      <w:r w:rsidR="00A33BFC" w:rsidRPr="00100E6A">
        <w:rPr>
          <w:rFonts w:ascii="Times New Roman" w:hAnsi="Times New Roman" w:cs="Times New Roman"/>
          <w:sz w:val="24"/>
          <w:szCs w:val="24"/>
        </w:rPr>
        <w:t>ebate about the quality of learning and education within the classroom also argues that while society, students and our environments have changed markedly in the last 100 years, the way in which we assume a ‘gold standard’ education should be delivered has not. We still assume the best environment in which to teach is focused in a classroom, with a single teacher, delivering lectures and examinations to students who may have different learning styles, but who are all expected to blend into one classroom community, no matter how diverse their background, learning speed and ability, or experience.</w:t>
      </w:r>
    </w:p>
    <w:p w:rsidR="006C3A89" w:rsidRPr="00100E6A" w:rsidRDefault="005766E0"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Additionally, </w:t>
      </w:r>
      <w:r w:rsidR="006C3A89" w:rsidRPr="00100E6A">
        <w:rPr>
          <w:rFonts w:ascii="Times New Roman" w:hAnsi="Times New Roman" w:cs="Times New Roman"/>
          <w:sz w:val="24"/>
          <w:szCs w:val="24"/>
        </w:rPr>
        <w:t>f</w:t>
      </w:r>
      <w:r w:rsidR="004A3B4E" w:rsidRPr="00100E6A">
        <w:rPr>
          <w:rFonts w:ascii="Times New Roman" w:hAnsi="Times New Roman" w:cs="Times New Roman"/>
          <w:sz w:val="24"/>
          <w:szCs w:val="24"/>
        </w:rPr>
        <w:t>ace-to-face and online</w:t>
      </w:r>
      <w:r w:rsidRPr="00100E6A">
        <w:rPr>
          <w:rFonts w:ascii="Times New Roman" w:hAnsi="Times New Roman" w:cs="Times New Roman"/>
          <w:sz w:val="24"/>
          <w:szCs w:val="24"/>
        </w:rPr>
        <w:t xml:space="preserve"> are different environments, </w:t>
      </w:r>
      <w:r w:rsidR="006C3A89" w:rsidRPr="00100E6A">
        <w:rPr>
          <w:rFonts w:ascii="Times New Roman" w:hAnsi="Times New Roman" w:cs="Times New Roman"/>
          <w:sz w:val="24"/>
          <w:szCs w:val="24"/>
        </w:rPr>
        <w:t>requiring</w:t>
      </w:r>
      <w:r w:rsidR="004A3B4E" w:rsidRPr="00100E6A">
        <w:rPr>
          <w:rFonts w:ascii="Times New Roman" w:hAnsi="Times New Roman" w:cs="Times New Roman"/>
          <w:sz w:val="24"/>
          <w:szCs w:val="24"/>
        </w:rPr>
        <w:t xml:space="preserve"> learners involve themselves in each differently</w:t>
      </w:r>
      <w:r w:rsidRPr="00100E6A">
        <w:rPr>
          <w:rFonts w:ascii="Times New Roman" w:hAnsi="Times New Roman" w:cs="Times New Roman"/>
          <w:sz w:val="24"/>
          <w:szCs w:val="24"/>
        </w:rPr>
        <w:t xml:space="preserve">. </w:t>
      </w:r>
      <w:r w:rsidR="006C3A89" w:rsidRPr="00100E6A">
        <w:rPr>
          <w:rFonts w:ascii="Times New Roman" w:hAnsi="Times New Roman" w:cs="Times New Roman"/>
          <w:sz w:val="24"/>
          <w:szCs w:val="24"/>
        </w:rPr>
        <w:t>I have been educated in both classroom and distance education settings, and have experienced both settings as a student after becoming a classroom educator myself. This experience has allowed me to appreciate first-hand the benefits of each environment for different types of students.</w:t>
      </w:r>
    </w:p>
    <w:p w:rsidR="003757D1" w:rsidRPr="00100E6A" w:rsidRDefault="006C3A89"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For example, a class I took in </w:t>
      </w:r>
      <w:proofErr w:type="spellStart"/>
      <w:r w:rsidRPr="00100E6A">
        <w:rPr>
          <w:rFonts w:ascii="Times New Roman" w:hAnsi="Times New Roman" w:cs="Times New Roman"/>
          <w:sz w:val="24"/>
          <w:szCs w:val="24"/>
        </w:rPr>
        <w:t>Maymester</w:t>
      </w:r>
      <w:proofErr w:type="spellEnd"/>
      <w:r w:rsidRPr="00100E6A">
        <w:rPr>
          <w:rFonts w:ascii="Times New Roman" w:hAnsi="Times New Roman" w:cs="Times New Roman"/>
          <w:sz w:val="24"/>
          <w:szCs w:val="24"/>
        </w:rPr>
        <w:t xml:space="preserve"> of 2009 through the SJMC titled Twitter and Democracy included six students, of whom only four were regularly engaged in verbal contr</w:t>
      </w:r>
      <w:r w:rsidR="003757D1" w:rsidRPr="00100E6A">
        <w:rPr>
          <w:rFonts w:ascii="Times New Roman" w:hAnsi="Times New Roman" w:cs="Times New Roman"/>
          <w:sz w:val="24"/>
          <w:szCs w:val="24"/>
        </w:rPr>
        <w:t>ibutions. The class instructor undertook an experiment and had the class all attend via Twitter one day.</w:t>
      </w:r>
      <w:r w:rsidRPr="00100E6A">
        <w:rPr>
          <w:rFonts w:ascii="Times New Roman" w:hAnsi="Times New Roman" w:cs="Times New Roman"/>
          <w:sz w:val="24"/>
          <w:szCs w:val="24"/>
        </w:rPr>
        <w:t xml:space="preserve"> </w:t>
      </w:r>
      <w:r w:rsidR="003757D1" w:rsidRPr="00100E6A">
        <w:rPr>
          <w:rFonts w:ascii="Times New Roman" w:hAnsi="Times New Roman" w:cs="Times New Roman"/>
          <w:sz w:val="24"/>
          <w:szCs w:val="24"/>
        </w:rPr>
        <w:t>The experiment demonstrated to me a lot of different aspects and opportunities which would not be available in a traditional setting. The two students who were not engaged in discussions in the</w:t>
      </w:r>
      <w:r w:rsidR="005766E0" w:rsidRPr="00100E6A">
        <w:rPr>
          <w:rFonts w:ascii="Times New Roman" w:hAnsi="Times New Roman" w:cs="Times New Roman"/>
          <w:sz w:val="24"/>
          <w:szCs w:val="24"/>
        </w:rPr>
        <w:t xml:space="preserve"> </w:t>
      </w:r>
      <w:r w:rsidR="004A3B4E" w:rsidRPr="00100E6A">
        <w:rPr>
          <w:rFonts w:ascii="Times New Roman" w:hAnsi="Times New Roman" w:cs="Times New Roman"/>
          <w:sz w:val="24"/>
          <w:szCs w:val="24"/>
        </w:rPr>
        <w:t>physical classroom</w:t>
      </w:r>
      <w:r w:rsidR="003757D1" w:rsidRPr="00100E6A">
        <w:rPr>
          <w:rFonts w:ascii="Times New Roman" w:hAnsi="Times New Roman" w:cs="Times New Roman"/>
          <w:sz w:val="24"/>
          <w:szCs w:val="24"/>
        </w:rPr>
        <w:t xml:space="preserve"> became animated contributors online. Members of the broader Twitter social media platform who were interested in the content we were discussing also contributed, and adopted the </w:t>
      </w:r>
      <w:proofErr w:type="spellStart"/>
      <w:r w:rsidR="003757D1" w:rsidRPr="00100E6A">
        <w:rPr>
          <w:rFonts w:ascii="Times New Roman" w:hAnsi="Times New Roman" w:cs="Times New Roman"/>
          <w:sz w:val="24"/>
          <w:szCs w:val="24"/>
        </w:rPr>
        <w:t>hashtag</w:t>
      </w:r>
      <w:proofErr w:type="spellEnd"/>
      <w:r w:rsidR="003757D1" w:rsidRPr="00100E6A">
        <w:rPr>
          <w:rFonts w:ascii="Times New Roman" w:hAnsi="Times New Roman" w:cs="Times New Roman"/>
          <w:sz w:val="24"/>
          <w:szCs w:val="24"/>
        </w:rPr>
        <w:t xml:space="preserve"> we were using</w:t>
      </w:r>
      <w:r w:rsidR="004A3B4E" w:rsidRPr="00100E6A">
        <w:rPr>
          <w:rFonts w:ascii="Times New Roman" w:hAnsi="Times New Roman" w:cs="Times New Roman"/>
          <w:sz w:val="24"/>
          <w:szCs w:val="24"/>
        </w:rPr>
        <w:t>.</w:t>
      </w:r>
      <w:r w:rsidR="003757D1" w:rsidRPr="00100E6A">
        <w:rPr>
          <w:rFonts w:ascii="Times New Roman" w:hAnsi="Times New Roman" w:cs="Times New Roman"/>
          <w:sz w:val="24"/>
          <w:szCs w:val="24"/>
        </w:rPr>
        <w:t xml:space="preserve"> More than one thread of conversation was able to be continued, due to the nature of Twitter’s text-based environment, and two students supported the discussion by incorporating links from around the web that were easily accessed by all. Following the online day, members of the class continued online relationships and followings in both Twitter and other social media platforms, and all members of the class were able to talk about additional interests we discovered we shared through these online connections. In fact, I remain connected to the non-faculty </w:t>
      </w:r>
      <w:proofErr w:type="gramStart"/>
      <w:r w:rsidR="003757D1" w:rsidRPr="00100E6A">
        <w:rPr>
          <w:rFonts w:ascii="Times New Roman" w:hAnsi="Times New Roman" w:cs="Times New Roman"/>
          <w:sz w:val="24"/>
          <w:szCs w:val="24"/>
        </w:rPr>
        <w:t>instructor,</w:t>
      </w:r>
      <w:proofErr w:type="gramEnd"/>
      <w:r w:rsidR="003757D1" w:rsidRPr="00100E6A">
        <w:rPr>
          <w:rFonts w:ascii="Times New Roman" w:hAnsi="Times New Roman" w:cs="Times New Roman"/>
          <w:sz w:val="24"/>
          <w:szCs w:val="24"/>
        </w:rPr>
        <w:t xml:space="preserve"> and two other students from that class.</w:t>
      </w:r>
    </w:p>
    <w:p w:rsidR="00561B39" w:rsidRPr="00100E6A" w:rsidRDefault="00A27E98"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One</w:t>
      </w:r>
      <w:r w:rsidR="00B16BF0" w:rsidRPr="00100E6A">
        <w:rPr>
          <w:rFonts w:ascii="Times New Roman" w:hAnsi="Times New Roman" w:cs="Times New Roman"/>
          <w:sz w:val="24"/>
          <w:szCs w:val="24"/>
        </w:rPr>
        <w:t xml:space="preserve"> method is not better</w:t>
      </w:r>
      <w:r w:rsidR="00F5069A" w:rsidRPr="00100E6A">
        <w:rPr>
          <w:rFonts w:ascii="Times New Roman" w:hAnsi="Times New Roman" w:cs="Times New Roman"/>
          <w:sz w:val="24"/>
          <w:szCs w:val="24"/>
        </w:rPr>
        <w:t xml:space="preserve"> than another. </w:t>
      </w:r>
      <w:r w:rsidR="00B16BF0" w:rsidRPr="00100E6A">
        <w:rPr>
          <w:rFonts w:ascii="Times New Roman" w:hAnsi="Times New Roman" w:cs="Times New Roman"/>
          <w:sz w:val="24"/>
          <w:szCs w:val="24"/>
        </w:rPr>
        <w:t xml:space="preserve">One way might be better for one student, or subject, </w:t>
      </w:r>
      <w:r w:rsidR="00F5069A" w:rsidRPr="00100E6A">
        <w:rPr>
          <w:rFonts w:ascii="Times New Roman" w:hAnsi="Times New Roman" w:cs="Times New Roman"/>
          <w:sz w:val="24"/>
          <w:szCs w:val="24"/>
        </w:rPr>
        <w:t xml:space="preserve">or cohort </w:t>
      </w:r>
      <w:r w:rsidR="00B16BF0" w:rsidRPr="00100E6A">
        <w:rPr>
          <w:rFonts w:ascii="Times New Roman" w:hAnsi="Times New Roman" w:cs="Times New Roman"/>
          <w:sz w:val="24"/>
          <w:szCs w:val="24"/>
        </w:rPr>
        <w:t>than another. It might be a</w:t>
      </w:r>
      <w:r w:rsidR="00F5069A" w:rsidRPr="00100E6A">
        <w:rPr>
          <w:rFonts w:ascii="Times New Roman" w:hAnsi="Times New Roman" w:cs="Times New Roman"/>
          <w:sz w:val="24"/>
          <w:szCs w:val="24"/>
        </w:rPr>
        <w:t>s simple as personal preference or the season of the year,</w:t>
      </w:r>
      <w:r w:rsidR="00B16BF0" w:rsidRPr="00100E6A">
        <w:rPr>
          <w:rFonts w:ascii="Times New Roman" w:hAnsi="Times New Roman" w:cs="Times New Roman"/>
          <w:sz w:val="24"/>
          <w:szCs w:val="24"/>
        </w:rPr>
        <w:t xml:space="preserve"> or as complex as overcoming a physical disability or location limitation.</w:t>
      </w:r>
    </w:p>
    <w:p w:rsidR="00B16BF0" w:rsidRPr="00100E6A" w:rsidRDefault="00561B39"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Experience has also demonstrated that many adults have varying degrees of ‘baggage’ they associate with education, and an attempt to develop courses which offer certification of the public in hazard and risk management needs to recognize this. To say that certification is necessary is the first step – the far more challenging aspect is developing the certification itself</w:t>
      </w:r>
      <w:proofErr w:type="gramStart"/>
      <w:r w:rsidR="003757D1" w:rsidRPr="00100E6A">
        <w:rPr>
          <w:rFonts w:ascii="Times New Roman" w:hAnsi="Times New Roman" w:cs="Times New Roman"/>
          <w:sz w:val="24"/>
          <w:szCs w:val="24"/>
        </w:rPr>
        <w:t>,.</w:t>
      </w:r>
      <w:proofErr w:type="gramEnd"/>
      <w:r w:rsidR="003757D1" w:rsidRPr="00100E6A">
        <w:rPr>
          <w:rFonts w:ascii="Times New Roman" w:hAnsi="Times New Roman" w:cs="Times New Roman"/>
          <w:sz w:val="24"/>
          <w:szCs w:val="24"/>
        </w:rPr>
        <w:t xml:space="preserve"> </w:t>
      </w:r>
      <w:r w:rsidRPr="00100E6A">
        <w:rPr>
          <w:rFonts w:ascii="Times New Roman" w:hAnsi="Times New Roman" w:cs="Times New Roman"/>
          <w:sz w:val="24"/>
          <w:szCs w:val="24"/>
        </w:rPr>
        <w:t>What language is used in the training? Who are the learners going to be (age, background, location)? Is it endorsed and assessed? How is it delivered (online, face to face), and by whom? Many people may prefer not to undergo official training to become a data scout, yet may have particular skills and a willingness to be involved. There could be an opportunity to incorporate aspects of Recognized Prior Learning (RPL) to any training, which could invite those who are otherwise reluctant to ‘begin again’ with education doing something they already have skills in to move more quickly through the required certification.</w:t>
      </w:r>
    </w:p>
    <w:p w:rsidR="003757D1" w:rsidRPr="00100E6A" w:rsidRDefault="005766E0"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While many reasons are found to contribute to both these issues, developing camaraderie and a cultural foundation within these educational community groups may be </w:t>
      </w:r>
      <w:proofErr w:type="gramStart"/>
      <w:r w:rsidRPr="00100E6A">
        <w:rPr>
          <w:rFonts w:ascii="Times New Roman" w:hAnsi="Times New Roman" w:cs="Times New Roman"/>
          <w:sz w:val="24"/>
          <w:szCs w:val="24"/>
        </w:rPr>
        <w:t>key</w:t>
      </w:r>
      <w:proofErr w:type="gramEnd"/>
      <w:r w:rsidRPr="00100E6A">
        <w:rPr>
          <w:rFonts w:ascii="Times New Roman" w:hAnsi="Times New Roman" w:cs="Times New Roman"/>
          <w:sz w:val="24"/>
          <w:szCs w:val="24"/>
        </w:rPr>
        <w:t xml:space="preserve"> to better </w:t>
      </w:r>
      <w:r w:rsidRPr="00100E6A">
        <w:rPr>
          <w:rFonts w:ascii="Times New Roman" w:hAnsi="Times New Roman" w:cs="Times New Roman"/>
          <w:sz w:val="24"/>
          <w:szCs w:val="24"/>
        </w:rPr>
        <w:lastRenderedPageBreak/>
        <w:t>understanding why the data shows differences between online and offline learning.</w:t>
      </w:r>
      <w:r w:rsidR="002C0A13" w:rsidRPr="00100E6A">
        <w:rPr>
          <w:rFonts w:ascii="Times New Roman" w:hAnsi="Times New Roman" w:cs="Times New Roman"/>
          <w:sz w:val="24"/>
          <w:szCs w:val="24"/>
        </w:rPr>
        <w:t xml:space="preserve"> A good beginning is in understanding how to develop better relationships in both these spaces. </w:t>
      </w:r>
    </w:p>
    <w:p w:rsidR="005766E0" w:rsidRPr="00100E6A" w:rsidRDefault="00061CC4" w:rsidP="001C6A6B">
      <w:pPr>
        <w:spacing w:line="240" w:lineRule="auto"/>
        <w:rPr>
          <w:rFonts w:ascii="Times New Roman" w:hAnsi="Times New Roman" w:cs="Times New Roman"/>
          <w:i/>
          <w:sz w:val="24"/>
          <w:szCs w:val="24"/>
        </w:rPr>
      </w:pPr>
      <w:r w:rsidRPr="00100E6A">
        <w:rPr>
          <w:rFonts w:ascii="Times New Roman" w:hAnsi="Times New Roman" w:cs="Times New Roman"/>
          <w:i/>
          <w:sz w:val="24"/>
          <w:szCs w:val="24"/>
        </w:rPr>
        <w:t>3.2 Media</w:t>
      </w:r>
    </w:p>
    <w:p w:rsidR="00EB7AD9" w:rsidRPr="00100E6A" w:rsidRDefault="00EB7AD9" w:rsidP="00EB7AD9">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As an employee of Australia’s largest magazine publishing company and founding editor of one of its titles at the age of 23, I worked with influential publishers and journalists, including those creating the most popular magazine in Australia, The Australian Women’s Weekly, which at the time was purchased by one in every four households in the country. The insights I gained through this experience have connected me to the practicing business of mainstream media, and its operators. I have seen first-hand both positive and negative aspects of the business of media, and continue to question the possibility that the ethical tenets of journalism are able to be met in a profit-seeking model of media.   </w:t>
      </w:r>
    </w:p>
    <w:p w:rsidR="00522E2E" w:rsidRPr="00100E6A" w:rsidRDefault="00522E2E"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Mainstream media’s traditional role of informing the general public has </w:t>
      </w:r>
      <w:r w:rsidR="00561B39" w:rsidRPr="00100E6A">
        <w:rPr>
          <w:rFonts w:ascii="Times New Roman" w:hAnsi="Times New Roman" w:cs="Times New Roman"/>
          <w:sz w:val="24"/>
          <w:szCs w:val="24"/>
        </w:rPr>
        <w:t>faced</w:t>
      </w:r>
      <w:r w:rsidRPr="00100E6A">
        <w:rPr>
          <w:rFonts w:ascii="Times New Roman" w:hAnsi="Times New Roman" w:cs="Times New Roman"/>
          <w:sz w:val="24"/>
          <w:szCs w:val="24"/>
        </w:rPr>
        <w:t xml:space="preserve"> enormous chall</w:t>
      </w:r>
      <w:r w:rsidR="00561B39" w:rsidRPr="00100E6A">
        <w:rPr>
          <w:rFonts w:ascii="Times New Roman" w:hAnsi="Times New Roman" w:cs="Times New Roman"/>
          <w:sz w:val="24"/>
          <w:szCs w:val="24"/>
        </w:rPr>
        <w:t>enges over the last decade. T</w:t>
      </w:r>
      <w:r w:rsidRPr="00100E6A">
        <w:rPr>
          <w:rFonts w:ascii="Times New Roman" w:hAnsi="Times New Roman" w:cs="Times New Roman"/>
          <w:sz w:val="24"/>
          <w:szCs w:val="24"/>
        </w:rPr>
        <w:t xml:space="preserve">he rise in mainstream adoption of technologically-based media has seen a decrease in the authority of traditional </w:t>
      </w:r>
      <w:r w:rsidR="00561B39" w:rsidRPr="00100E6A">
        <w:rPr>
          <w:rFonts w:ascii="Times New Roman" w:hAnsi="Times New Roman" w:cs="Times New Roman"/>
          <w:sz w:val="24"/>
          <w:szCs w:val="24"/>
        </w:rPr>
        <w:t xml:space="preserve">media </w:t>
      </w:r>
      <w:r w:rsidRPr="00100E6A">
        <w:rPr>
          <w:rFonts w:ascii="Times New Roman" w:hAnsi="Times New Roman" w:cs="Times New Roman"/>
          <w:sz w:val="24"/>
          <w:szCs w:val="24"/>
        </w:rPr>
        <w:t>“gatekeepers” and a broadening of the access to information</w:t>
      </w:r>
      <w:r w:rsidR="002C0A13" w:rsidRPr="00100E6A">
        <w:rPr>
          <w:rFonts w:ascii="Times New Roman" w:hAnsi="Times New Roman" w:cs="Times New Roman"/>
          <w:sz w:val="24"/>
          <w:szCs w:val="24"/>
        </w:rPr>
        <w:t xml:space="preserve"> production and dissemination</w:t>
      </w:r>
      <w:r w:rsidRPr="00100E6A">
        <w:rPr>
          <w:rFonts w:ascii="Times New Roman" w:hAnsi="Times New Roman" w:cs="Times New Roman"/>
          <w:sz w:val="24"/>
          <w:szCs w:val="24"/>
        </w:rPr>
        <w:t xml:space="preserve"> by t</w:t>
      </w:r>
      <w:r w:rsidR="002C0A13" w:rsidRPr="00100E6A">
        <w:rPr>
          <w:rFonts w:ascii="Times New Roman" w:hAnsi="Times New Roman" w:cs="Times New Roman"/>
          <w:sz w:val="24"/>
          <w:szCs w:val="24"/>
        </w:rPr>
        <w:t>he general public. While early challenges to news media began with Ted Turner’s establishment of the 24-hour news television station, effectively destroying the concept of the 24-hour news cycle,</w:t>
      </w:r>
      <w:r w:rsidRPr="00100E6A">
        <w:rPr>
          <w:rFonts w:ascii="Times New Roman" w:hAnsi="Times New Roman" w:cs="Times New Roman"/>
          <w:sz w:val="24"/>
          <w:szCs w:val="24"/>
        </w:rPr>
        <w:t xml:space="preserve"> the immediacy </w:t>
      </w:r>
      <w:r w:rsidR="002C0A13" w:rsidRPr="00100E6A">
        <w:rPr>
          <w:rFonts w:ascii="Times New Roman" w:hAnsi="Times New Roman" w:cs="Times New Roman"/>
          <w:sz w:val="24"/>
          <w:szCs w:val="24"/>
        </w:rPr>
        <w:t>and easy access to</w:t>
      </w:r>
      <w:r w:rsidRPr="00100E6A">
        <w:rPr>
          <w:rFonts w:ascii="Times New Roman" w:hAnsi="Times New Roman" w:cs="Times New Roman"/>
          <w:sz w:val="24"/>
          <w:szCs w:val="24"/>
        </w:rPr>
        <w:t xml:space="preserve"> the information afforded</w:t>
      </w:r>
      <w:r w:rsidR="002C0A13" w:rsidRPr="00100E6A">
        <w:rPr>
          <w:rFonts w:ascii="Times New Roman" w:hAnsi="Times New Roman" w:cs="Times New Roman"/>
          <w:sz w:val="24"/>
          <w:szCs w:val="24"/>
        </w:rPr>
        <w:t xml:space="preserve"> through social media provides what seems to be an insurmountable</w:t>
      </w:r>
      <w:r w:rsidRPr="00100E6A">
        <w:rPr>
          <w:rFonts w:ascii="Times New Roman" w:hAnsi="Times New Roman" w:cs="Times New Roman"/>
          <w:sz w:val="24"/>
          <w:szCs w:val="24"/>
        </w:rPr>
        <w:t xml:space="preserve"> challen</w:t>
      </w:r>
      <w:r w:rsidR="002C0A13" w:rsidRPr="00100E6A">
        <w:rPr>
          <w:rFonts w:ascii="Times New Roman" w:hAnsi="Times New Roman" w:cs="Times New Roman"/>
          <w:sz w:val="24"/>
          <w:szCs w:val="24"/>
        </w:rPr>
        <w:t>ge for professional news organizations.</w:t>
      </w:r>
      <w:r w:rsidR="00561B39" w:rsidRPr="00100E6A">
        <w:rPr>
          <w:rFonts w:ascii="Times New Roman" w:hAnsi="Times New Roman" w:cs="Times New Roman"/>
          <w:sz w:val="24"/>
          <w:szCs w:val="24"/>
        </w:rPr>
        <w:t xml:space="preserve"> Added to this challenge is the rise in credibility afforded to citizen journalists over the same time period. Bloggers were granted press credentials during the Democratic convention in Denver in 2008, and stories that would have been investigative pieces produced by professional journalists over a number of weeks if not months are now being broken by bloggers who have more time to commit to the investigation.  </w:t>
      </w:r>
    </w:p>
    <w:p w:rsidR="002C0A13" w:rsidRPr="00100E6A" w:rsidRDefault="00522E2E"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While media are charged with serving the </w:t>
      </w:r>
      <w:r w:rsidR="002C0A13" w:rsidRPr="00100E6A">
        <w:rPr>
          <w:rFonts w:ascii="Times New Roman" w:hAnsi="Times New Roman" w:cs="Times New Roman"/>
          <w:sz w:val="24"/>
          <w:szCs w:val="24"/>
        </w:rPr>
        <w:t xml:space="preserve">informational needs of the public, they are </w:t>
      </w:r>
      <w:r w:rsidRPr="00100E6A">
        <w:rPr>
          <w:rFonts w:ascii="Times New Roman" w:hAnsi="Times New Roman" w:cs="Times New Roman"/>
          <w:sz w:val="24"/>
          <w:szCs w:val="24"/>
        </w:rPr>
        <w:t>profit-see</w:t>
      </w:r>
      <w:r w:rsidR="002C0A13" w:rsidRPr="00100E6A">
        <w:rPr>
          <w:rFonts w:ascii="Times New Roman" w:hAnsi="Times New Roman" w:cs="Times New Roman"/>
          <w:sz w:val="24"/>
          <w:szCs w:val="24"/>
        </w:rPr>
        <w:t>king</w:t>
      </w:r>
      <w:r w:rsidRPr="00100E6A">
        <w:rPr>
          <w:rFonts w:ascii="Times New Roman" w:hAnsi="Times New Roman" w:cs="Times New Roman"/>
          <w:sz w:val="24"/>
          <w:szCs w:val="24"/>
        </w:rPr>
        <w:t>, and</w:t>
      </w:r>
      <w:r w:rsidR="002C0A13" w:rsidRPr="00100E6A">
        <w:rPr>
          <w:rFonts w:ascii="Times New Roman" w:hAnsi="Times New Roman" w:cs="Times New Roman"/>
          <w:sz w:val="24"/>
          <w:szCs w:val="24"/>
        </w:rPr>
        <w:t xml:space="preserve"> their business models have always relied</w:t>
      </w:r>
      <w:r w:rsidRPr="00100E6A">
        <w:rPr>
          <w:rFonts w:ascii="Times New Roman" w:hAnsi="Times New Roman" w:cs="Times New Roman"/>
          <w:sz w:val="24"/>
          <w:szCs w:val="24"/>
        </w:rPr>
        <w:t xml:space="preserve"> upon sales of advertising and </w:t>
      </w:r>
      <w:r w:rsidR="002C0A13" w:rsidRPr="00100E6A">
        <w:rPr>
          <w:rFonts w:ascii="Times New Roman" w:hAnsi="Times New Roman" w:cs="Times New Roman"/>
          <w:sz w:val="24"/>
          <w:szCs w:val="24"/>
        </w:rPr>
        <w:t xml:space="preserve">high amounts of </w:t>
      </w:r>
      <w:r w:rsidRPr="00100E6A">
        <w:rPr>
          <w:rFonts w:ascii="Times New Roman" w:hAnsi="Times New Roman" w:cs="Times New Roman"/>
          <w:sz w:val="24"/>
          <w:szCs w:val="24"/>
        </w:rPr>
        <w:t xml:space="preserve">readership in order to survive. </w:t>
      </w:r>
      <w:r w:rsidR="002C0A13" w:rsidRPr="00100E6A">
        <w:rPr>
          <w:rFonts w:ascii="Times New Roman" w:hAnsi="Times New Roman" w:cs="Times New Roman"/>
          <w:sz w:val="24"/>
          <w:szCs w:val="24"/>
        </w:rPr>
        <w:t xml:space="preserve">While professional ethical journalism demands accurate, balanced and objective reporting, these values are often perceived to be in conflict with the business model, and many scholars and citizens have identified doubt over the influence the business model has over </w:t>
      </w:r>
      <w:r w:rsidRPr="00100E6A">
        <w:rPr>
          <w:rFonts w:ascii="Times New Roman" w:hAnsi="Times New Roman" w:cs="Times New Roman"/>
          <w:sz w:val="24"/>
          <w:szCs w:val="24"/>
        </w:rPr>
        <w:t>what a news agency might deem newsworthy (i</w:t>
      </w:r>
      <w:r w:rsidR="00B322EC" w:rsidRPr="00100E6A">
        <w:rPr>
          <w:rFonts w:ascii="Times New Roman" w:hAnsi="Times New Roman" w:cs="Times New Roman"/>
          <w:sz w:val="24"/>
          <w:szCs w:val="24"/>
        </w:rPr>
        <w:t>.</w:t>
      </w:r>
      <w:r w:rsidRPr="00100E6A">
        <w:rPr>
          <w:rFonts w:ascii="Times New Roman" w:hAnsi="Times New Roman" w:cs="Times New Roman"/>
          <w:sz w:val="24"/>
          <w:szCs w:val="24"/>
        </w:rPr>
        <w:t>e</w:t>
      </w:r>
      <w:r w:rsidR="00B322EC" w:rsidRPr="00100E6A">
        <w:rPr>
          <w:rFonts w:ascii="Times New Roman" w:hAnsi="Times New Roman" w:cs="Times New Roman"/>
          <w:sz w:val="24"/>
          <w:szCs w:val="24"/>
        </w:rPr>
        <w:t>.</w:t>
      </w:r>
      <w:r w:rsidRPr="00100E6A">
        <w:rPr>
          <w:rFonts w:ascii="Times New Roman" w:hAnsi="Times New Roman" w:cs="Times New Roman"/>
          <w:sz w:val="24"/>
          <w:szCs w:val="24"/>
        </w:rPr>
        <w:t xml:space="preserve"> it will attract readers and/or advertisers)</w:t>
      </w:r>
      <w:r w:rsidR="002C0A13" w:rsidRPr="00100E6A">
        <w:rPr>
          <w:rFonts w:ascii="Times New Roman" w:hAnsi="Times New Roman" w:cs="Times New Roman"/>
          <w:sz w:val="24"/>
          <w:szCs w:val="24"/>
        </w:rPr>
        <w:t>, and whether that is actually in line with serving</w:t>
      </w:r>
      <w:r w:rsidRPr="00100E6A">
        <w:rPr>
          <w:rFonts w:ascii="Times New Roman" w:hAnsi="Times New Roman" w:cs="Times New Roman"/>
          <w:sz w:val="24"/>
          <w:szCs w:val="24"/>
        </w:rPr>
        <w:t xml:space="preserve"> the general public.</w:t>
      </w:r>
    </w:p>
    <w:p w:rsidR="00A307BF" w:rsidRPr="00100E6A" w:rsidRDefault="002C0A13"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Today</w:t>
      </w:r>
      <w:r w:rsidR="00B322EC" w:rsidRPr="00100E6A">
        <w:rPr>
          <w:rFonts w:ascii="Times New Roman" w:hAnsi="Times New Roman" w:cs="Times New Roman"/>
          <w:sz w:val="24"/>
          <w:szCs w:val="24"/>
        </w:rPr>
        <w:t>,</w:t>
      </w:r>
      <w:r w:rsidRPr="00100E6A">
        <w:rPr>
          <w:rFonts w:ascii="Times New Roman" w:hAnsi="Times New Roman" w:cs="Times New Roman"/>
          <w:sz w:val="24"/>
          <w:szCs w:val="24"/>
        </w:rPr>
        <w:t xml:space="preserve"> professional journalists are operating with minimal resources, the most important of which may well be time. Combined with an influx o</w:t>
      </w:r>
      <w:r w:rsidR="00A307BF" w:rsidRPr="00100E6A">
        <w:rPr>
          <w:rFonts w:ascii="Times New Roman" w:hAnsi="Times New Roman" w:cs="Times New Roman"/>
          <w:sz w:val="24"/>
          <w:szCs w:val="24"/>
        </w:rPr>
        <w:t>f bloggers who</w:t>
      </w:r>
      <w:r w:rsidR="00EC261B" w:rsidRPr="00100E6A">
        <w:rPr>
          <w:rFonts w:ascii="Times New Roman" w:hAnsi="Times New Roman" w:cs="Times New Roman"/>
          <w:sz w:val="24"/>
          <w:szCs w:val="24"/>
        </w:rPr>
        <w:t xml:space="preserve"> </w:t>
      </w:r>
      <w:r w:rsidR="00A307BF" w:rsidRPr="00100E6A">
        <w:rPr>
          <w:rFonts w:ascii="Times New Roman" w:hAnsi="Times New Roman" w:cs="Times New Roman"/>
          <w:sz w:val="24"/>
          <w:szCs w:val="24"/>
        </w:rPr>
        <w:t xml:space="preserve">have the same distribution available to them via the internet and </w:t>
      </w:r>
      <w:r w:rsidR="00EC261B" w:rsidRPr="00100E6A">
        <w:rPr>
          <w:rFonts w:ascii="Times New Roman" w:hAnsi="Times New Roman" w:cs="Times New Roman"/>
          <w:sz w:val="24"/>
          <w:szCs w:val="24"/>
        </w:rPr>
        <w:t>are</w:t>
      </w:r>
      <w:r w:rsidR="00A307BF" w:rsidRPr="00100E6A">
        <w:rPr>
          <w:rFonts w:ascii="Times New Roman" w:hAnsi="Times New Roman" w:cs="Times New Roman"/>
          <w:sz w:val="24"/>
          <w:szCs w:val="24"/>
        </w:rPr>
        <w:t xml:space="preserve"> </w:t>
      </w:r>
      <w:r w:rsidR="00EC261B" w:rsidRPr="00100E6A">
        <w:rPr>
          <w:rFonts w:ascii="Times New Roman" w:hAnsi="Times New Roman" w:cs="Times New Roman"/>
          <w:sz w:val="24"/>
          <w:szCs w:val="24"/>
        </w:rPr>
        <w:t>a</w:t>
      </w:r>
      <w:r w:rsidR="00A307BF" w:rsidRPr="00100E6A">
        <w:rPr>
          <w:rFonts w:ascii="Times New Roman" w:hAnsi="Times New Roman" w:cs="Times New Roman"/>
          <w:sz w:val="24"/>
          <w:szCs w:val="24"/>
        </w:rPr>
        <w:t>ttracting large readerships in the online format, competition for readers has</w:t>
      </w:r>
      <w:r w:rsidR="00EC261B" w:rsidRPr="00100E6A">
        <w:rPr>
          <w:rFonts w:ascii="Times New Roman" w:hAnsi="Times New Roman" w:cs="Times New Roman"/>
          <w:sz w:val="24"/>
          <w:szCs w:val="24"/>
        </w:rPr>
        <w:t xml:space="preserve"> incre</w:t>
      </w:r>
      <w:r w:rsidR="00A307BF" w:rsidRPr="00100E6A">
        <w:rPr>
          <w:rFonts w:ascii="Times New Roman" w:hAnsi="Times New Roman" w:cs="Times New Roman"/>
          <w:sz w:val="24"/>
          <w:szCs w:val="24"/>
        </w:rPr>
        <w:t>ased while advertising revenue ha</w:t>
      </w:r>
      <w:r w:rsidR="00EC261B" w:rsidRPr="00100E6A">
        <w:rPr>
          <w:rFonts w:ascii="Times New Roman" w:hAnsi="Times New Roman" w:cs="Times New Roman"/>
          <w:sz w:val="24"/>
          <w:szCs w:val="24"/>
        </w:rPr>
        <w:t>s decreased</w:t>
      </w:r>
      <w:r w:rsidR="00A307BF" w:rsidRPr="00100E6A">
        <w:rPr>
          <w:rFonts w:ascii="Times New Roman" w:hAnsi="Times New Roman" w:cs="Times New Roman"/>
          <w:sz w:val="24"/>
          <w:szCs w:val="24"/>
        </w:rPr>
        <w:t xml:space="preserve"> due to the larger amount of available space for advertisers to buy. </w:t>
      </w:r>
    </w:p>
    <w:p w:rsidR="00522E2E" w:rsidRPr="00100E6A" w:rsidRDefault="00A307BF"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The</w:t>
      </w:r>
      <w:r w:rsidR="00EC261B" w:rsidRPr="00100E6A">
        <w:rPr>
          <w:rFonts w:ascii="Times New Roman" w:hAnsi="Times New Roman" w:cs="Times New Roman"/>
          <w:sz w:val="24"/>
          <w:szCs w:val="24"/>
        </w:rPr>
        <w:t xml:space="preserve"> models of media institutions </w:t>
      </w:r>
      <w:r w:rsidRPr="00100E6A">
        <w:rPr>
          <w:rFonts w:ascii="Times New Roman" w:hAnsi="Times New Roman" w:cs="Times New Roman"/>
          <w:sz w:val="24"/>
          <w:szCs w:val="24"/>
        </w:rPr>
        <w:t>relying on advertisers and readership are dying. I</w:t>
      </w:r>
      <w:r w:rsidR="00EC261B" w:rsidRPr="00100E6A">
        <w:rPr>
          <w:rFonts w:ascii="Times New Roman" w:hAnsi="Times New Roman" w:cs="Times New Roman"/>
          <w:sz w:val="24"/>
          <w:szCs w:val="24"/>
        </w:rPr>
        <w:t>n the last decade very little has been achieved to maintain a future of professi</w:t>
      </w:r>
      <w:r w:rsidRPr="00100E6A">
        <w:rPr>
          <w:rFonts w:ascii="Times New Roman" w:hAnsi="Times New Roman" w:cs="Times New Roman"/>
          <w:sz w:val="24"/>
          <w:szCs w:val="24"/>
        </w:rPr>
        <w:t>onal news organizations. Making the situation for mass media worse, a</w:t>
      </w:r>
      <w:r w:rsidR="003D271F" w:rsidRPr="00100E6A">
        <w:rPr>
          <w:rFonts w:ascii="Times New Roman" w:hAnsi="Times New Roman" w:cs="Times New Roman"/>
          <w:sz w:val="24"/>
          <w:szCs w:val="24"/>
        </w:rPr>
        <w:t>s profits</w:t>
      </w:r>
      <w:r w:rsidR="00EC261B" w:rsidRPr="00100E6A">
        <w:rPr>
          <w:rFonts w:ascii="Times New Roman" w:hAnsi="Times New Roman" w:cs="Times New Roman"/>
          <w:sz w:val="24"/>
          <w:szCs w:val="24"/>
        </w:rPr>
        <w:t xml:space="preserve"> decline, debate has risen over the qua</w:t>
      </w:r>
      <w:r w:rsidR="003D271F" w:rsidRPr="00100E6A">
        <w:rPr>
          <w:rFonts w:ascii="Times New Roman" w:hAnsi="Times New Roman" w:cs="Times New Roman"/>
          <w:sz w:val="24"/>
          <w:szCs w:val="24"/>
        </w:rPr>
        <w:t xml:space="preserve">lity of </w:t>
      </w:r>
      <w:r w:rsidRPr="00100E6A">
        <w:rPr>
          <w:rFonts w:ascii="Times New Roman" w:hAnsi="Times New Roman" w:cs="Times New Roman"/>
          <w:sz w:val="24"/>
          <w:szCs w:val="24"/>
        </w:rPr>
        <w:t xml:space="preserve">professional </w:t>
      </w:r>
      <w:r w:rsidR="003D271F" w:rsidRPr="00100E6A">
        <w:rPr>
          <w:rFonts w:ascii="Times New Roman" w:hAnsi="Times New Roman" w:cs="Times New Roman"/>
          <w:sz w:val="24"/>
          <w:szCs w:val="24"/>
        </w:rPr>
        <w:t xml:space="preserve">news reporting. Critics identify flaws in </w:t>
      </w:r>
      <w:r w:rsidRPr="00100E6A">
        <w:rPr>
          <w:rFonts w:ascii="Times New Roman" w:hAnsi="Times New Roman" w:cs="Times New Roman"/>
          <w:sz w:val="24"/>
          <w:szCs w:val="24"/>
        </w:rPr>
        <w:t xml:space="preserve">professional journalism and media institutions, and incidents such as the current phone hacking scandal throughout the News Limited </w:t>
      </w:r>
      <w:proofErr w:type="gramStart"/>
      <w:r w:rsidRPr="00100E6A">
        <w:rPr>
          <w:rFonts w:ascii="Times New Roman" w:hAnsi="Times New Roman" w:cs="Times New Roman"/>
          <w:sz w:val="24"/>
          <w:szCs w:val="24"/>
        </w:rPr>
        <w:t>empire</w:t>
      </w:r>
      <w:proofErr w:type="gramEnd"/>
      <w:r w:rsidRPr="00100E6A">
        <w:rPr>
          <w:rFonts w:ascii="Times New Roman" w:hAnsi="Times New Roman" w:cs="Times New Roman"/>
          <w:sz w:val="24"/>
          <w:szCs w:val="24"/>
        </w:rPr>
        <w:t xml:space="preserve"> does nothing to improve the situation. Ultimately it is apparent that traditional </w:t>
      </w:r>
      <w:r w:rsidRPr="00100E6A">
        <w:rPr>
          <w:rFonts w:ascii="Times New Roman" w:hAnsi="Times New Roman" w:cs="Times New Roman"/>
          <w:sz w:val="24"/>
          <w:szCs w:val="24"/>
        </w:rPr>
        <w:lastRenderedPageBreak/>
        <w:t>outlets are no longer the only media successful in getting messages to the general public – and messages that are disseminated may not be reported in a manner which is accurate or respectful.</w:t>
      </w:r>
    </w:p>
    <w:p w:rsidR="00CD7213" w:rsidRPr="00100E6A" w:rsidRDefault="00195DC6" w:rsidP="001C6A6B">
      <w:pPr>
        <w:spacing w:line="240" w:lineRule="auto"/>
        <w:rPr>
          <w:rFonts w:ascii="Times New Roman" w:hAnsi="Times New Roman" w:cs="Times New Roman"/>
          <w:i/>
          <w:sz w:val="24"/>
          <w:szCs w:val="24"/>
        </w:rPr>
      </w:pPr>
      <w:r w:rsidRPr="00100E6A">
        <w:rPr>
          <w:rFonts w:ascii="Times New Roman" w:hAnsi="Times New Roman" w:cs="Times New Roman"/>
          <w:i/>
          <w:sz w:val="24"/>
          <w:szCs w:val="24"/>
        </w:rPr>
        <w:t xml:space="preserve">3.2.1 </w:t>
      </w:r>
      <w:r w:rsidR="00CD7213" w:rsidRPr="00100E6A">
        <w:rPr>
          <w:rFonts w:ascii="Times New Roman" w:hAnsi="Times New Roman" w:cs="Times New Roman"/>
          <w:i/>
          <w:sz w:val="24"/>
          <w:szCs w:val="24"/>
        </w:rPr>
        <w:t>Social media</w:t>
      </w:r>
      <w:r w:rsidR="00576D99" w:rsidRPr="00100E6A">
        <w:rPr>
          <w:rFonts w:ascii="Times New Roman" w:hAnsi="Times New Roman" w:cs="Times New Roman"/>
          <w:i/>
          <w:sz w:val="24"/>
          <w:szCs w:val="24"/>
        </w:rPr>
        <w:t xml:space="preserve"> </w:t>
      </w:r>
      <w:bookmarkStart w:id="7" w:name="_GoBack"/>
      <w:bookmarkEnd w:id="7"/>
    </w:p>
    <w:p w:rsidR="00CD7213" w:rsidRPr="00100E6A" w:rsidRDefault="00F92BB4"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The massive uptake of social media has</w:t>
      </w:r>
      <w:r w:rsidR="007D3AA5" w:rsidRPr="00100E6A">
        <w:rPr>
          <w:rFonts w:ascii="Times New Roman" w:hAnsi="Times New Roman" w:cs="Times New Roman"/>
          <w:sz w:val="24"/>
          <w:szCs w:val="24"/>
        </w:rPr>
        <w:t xml:space="preserve"> revolutionized how people use the intern</w:t>
      </w:r>
      <w:r w:rsidR="0020422E" w:rsidRPr="00100E6A">
        <w:rPr>
          <w:rFonts w:ascii="Times New Roman" w:hAnsi="Times New Roman" w:cs="Times New Roman"/>
          <w:sz w:val="24"/>
          <w:szCs w:val="24"/>
        </w:rPr>
        <w:t>et</w:t>
      </w:r>
      <w:r w:rsidR="007D3AA5" w:rsidRPr="00100E6A">
        <w:rPr>
          <w:rFonts w:ascii="Times New Roman" w:hAnsi="Times New Roman" w:cs="Times New Roman"/>
          <w:sz w:val="24"/>
          <w:szCs w:val="24"/>
        </w:rPr>
        <w:t>. The we</w:t>
      </w:r>
      <w:r w:rsidR="0020422E" w:rsidRPr="00100E6A">
        <w:rPr>
          <w:rFonts w:ascii="Times New Roman" w:hAnsi="Times New Roman" w:cs="Times New Roman"/>
          <w:sz w:val="24"/>
          <w:szCs w:val="24"/>
        </w:rPr>
        <w:t xml:space="preserve">b has </w:t>
      </w:r>
      <w:r w:rsidR="001E0D90" w:rsidRPr="00100E6A">
        <w:rPr>
          <w:rFonts w:ascii="Times New Roman" w:hAnsi="Times New Roman" w:cs="Times New Roman"/>
          <w:sz w:val="24"/>
          <w:szCs w:val="24"/>
        </w:rPr>
        <w:t xml:space="preserve">evolved </w:t>
      </w:r>
      <w:r w:rsidR="007D3AA5" w:rsidRPr="00100E6A">
        <w:rPr>
          <w:rFonts w:ascii="Times New Roman" w:hAnsi="Times New Roman" w:cs="Times New Roman"/>
          <w:sz w:val="24"/>
          <w:szCs w:val="24"/>
        </w:rPr>
        <w:t>into a conversation tool, supporting relationships and connections be</w:t>
      </w:r>
      <w:r w:rsidR="0020422E" w:rsidRPr="00100E6A">
        <w:rPr>
          <w:rFonts w:ascii="Times New Roman" w:hAnsi="Times New Roman" w:cs="Times New Roman"/>
          <w:sz w:val="24"/>
          <w:szCs w:val="24"/>
        </w:rPr>
        <w:t xml:space="preserve">tween people around the world. </w:t>
      </w:r>
      <w:r w:rsidR="007D3AA5" w:rsidRPr="00100E6A">
        <w:rPr>
          <w:rFonts w:ascii="Times New Roman" w:hAnsi="Times New Roman" w:cs="Times New Roman"/>
          <w:sz w:val="24"/>
          <w:szCs w:val="24"/>
        </w:rPr>
        <w:t xml:space="preserve">This evolution has seen marketers and brands make the most of a new way of connecting with audiences, however they are not </w:t>
      </w:r>
      <w:r w:rsidR="0020422E" w:rsidRPr="00100E6A">
        <w:rPr>
          <w:rFonts w:ascii="Times New Roman" w:hAnsi="Times New Roman" w:cs="Times New Roman"/>
          <w:sz w:val="24"/>
          <w:szCs w:val="24"/>
        </w:rPr>
        <w:t>the only ones finding opportunity in</w:t>
      </w:r>
      <w:r w:rsidR="007D3AA5" w:rsidRPr="00100E6A">
        <w:rPr>
          <w:rFonts w:ascii="Times New Roman" w:hAnsi="Times New Roman" w:cs="Times New Roman"/>
          <w:sz w:val="24"/>
          <w:szCs w:val="24"/>
        </w:rPr>
        <w:t xml:space="preserve"> this new meeting space. For the audience, it is becoming more and more common for romantic relationships to be begun online, and for communities of people to form around common topics of interest, such as parenting or activism.</w:t>
      </w:r>
      <w:r w:rsidR="001C6A6B" w:rsidRPr="00100E6A">
        <w:rPr>
          <w:rStyle w:val="apple-style-span"/>
          <w:rFonts w:ascii="Times New Roman" w:hAnsi="Times New Roman" w:cs="Times New Roman"/>
          <w:color w:val="000000"/>
          <w:sz w:val="24"/>
          <w:szCs w:val="24"/>
        </w:rPr>
        <w:t xml:space="preserve"> Furthermore, Fritz and Mathewson have identified a link between the global community and the geographic community affected by disaster, which can be aligned with these online community connections. “In a fundamental sense, the disaster-struck population consists not only of the people directly affected by the disaster but also of people who are indirectly affected by virtue of their identification with disaster victims or the stricken community.” (p.36)</w:t>
      </w:r>
    </w:p>
    <w:p w:rsidR="007D3AA5" w:rsidRPr="00100E6A" w:rsidRDefault="007D3AA5"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More recently, </w:t>
      </w:r>
      <w:proofErr w:type="spellStart"/>
      <w:r w:rsidRPr="00100E6A">
        <w:rPr>
          <w:rFonts w:ascii="Times New Roman" w:hAnsi="Times New Roman" w:cs="Times New Roman"/>
          <w:sz w:val="24"/>
          <w:szCs w:val="24"/>
        </w:rPr>
        <w:t>crowdsourcing</w:t>
      </w:r>
      <w:proofErr w:type="spellEnd"/>
      <w:r w:rsidRPr="00100E6A">
        <w:rPr>
          <w:rFonts w:ascii="Times New Roman" w:hAnsi="Times New Roman" w:cs="Times New Roman"/>
          <w:sz w:val="24"/>
          <w:szCs w:val="24"/>
        </w:rPr>
        <w:t xml:space="preserve"> has added </w:t>
      </w:r>
      <w:r w:rsidR="007D6AB9" w:rsidRPr="00100E6A">
        <w:rPr>
          <w:rFonts w:ascii="Times New Roman" w:hAnsi="Times New Roman" w:cs="Times New Roman"/>
          <w:sz w:val="24"/>
          <w:szCs w:val="24"/>
        </w:rPr>
        <w:t>rigor</w:t>
      </w:r>
      <w:r w:rsidRPr="00100E6A">
        <w:rPr>
          <w:rFonts w:ascii="Times New Roman" w:hAnsi="Times New Roman" w:cs="Times New Roman"/>
          <w:sz w:val="24"/>
          <w:szCs w:val="24"/>
        </w:rPr>
        <w:t xml:space="preserve"> to the organizing of information. The wisdom of crowds demonstrates how a large number of people, with different lenses and experiences, are able to c</w:t>
      </w:r>
      <w:r w:rsidR="0020422E" w:rsidRPr="00100E6A">
        <w:rPr>
          <w:rFonts w:ascii="Times New Roman" w:hAnsi="Times New Roman" w:cs="Times New Roman"/>
          <w:sz w:val="24"/>
          <w:szCs w:val="24"/>
        </w:rPr>
        <w:t xml:space="preserve">ollaborate and bring together </w:t>
      </w:r>
      <w:r w:rsidRPr="00100E6A">
        <w:rPr>
          <w:rFonts w:ascii="Times New Roman" w:hAnsi="Times New Roman" w:cs="Times New Roman"/>
          <w:sz w:val="24"/>
          <w:szCs w:val="24"/>
        </w:rPr>
        <w:t>cohesive, organized and credible amount</w:t>
      </w:r>
      <w:r w:rsidR="0020422E" w:rsidRPr="00100E6A">
        <w:rPr>
          <w:rFonts w:ascii="Times New Roman" w:hAnsi="Times New Roman" w:cs="Times New Roman"/>
          <w:sz w:val="24"/>
          <w:szCs w:val="24"/>
        </w:rPr>
        <w:t>s</w:t>
      </w:r>
      <w:r w:rsidRPr="00100E6A">
        <w:rPr>
          <w:rFonts w:ascii="Times New Roman" w:hAnsi="Times New Roman" w:cs="Times New Roman"/>
          <w:sz w:val="24"/>
          <w:szCs w:val="24"/>
        </w:rPr>
        <w:t xml:space="preserve"> of information</w:t>
      </w:r>
      <w:r w:rsidR="007D6AB9" w:rsidRPr="00100E6A">
        <w:rPr>
          <w:rFonts w:ascii="Times New Roman" w:hAnsi="Times New Roman" w:cs="Times New Roman"/>
          <w:sz w:val="24"/>
          <w:szCs w:val="24"/>
        </w:rPr>
        <w:t>.</w:t>
      </w:r>
    </w:p>
    <w:p w:rsidR="00E06413" w:rsidRPr="00100E6A" w:rsidRDefault="00195DC6"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My</w:t>
      </w:r>
      <w:r w:rsidR="007D3AA5" w:rsidRPr="00100E6A">
        <w:rPr>
          <w:rFonts w:ascii="Times New Roman" w:hAnsi="Times New Roman" w:cs="Times New Roman"/>
          <w:sz w:val="24"/>
          <w:szCs w:val="24"/>
        </w:rPr>
        <w:t xml:space="preserve"> Master</w:t>
      </w:r>
      <w:r w:rsidR="0020422E" w:rsidRPr="00100E6A">
        <w:rPr>
          <w:rFonts w:ascii="Times New Roman" w:hAnsi="Times New Roman" w:cs="Times New Roman"/>
          <w:sz w:val="24"/>
          <w:szCs w:val="24"/>
        </w:rPr>
        <w:t>’</w:t>
      </w:r>
      <w:r w:rsidR="007D3AA5" w:rsidRPr="00100E6A">
        <w:rPr>
          <w:rFonts w:ascii="Times New Roman" w:hAnsi="Times New Roman" w:cs="Times New Roman"/>
          <w:sz w:val="24"/>
          <w:szCs w:val="24"/>
        </w:rPr>
        <w:t xml:space="preserve">s thesis </w:t>
      </w:r>
      <w:r w:rsidR="001E0D90" w:rsidRPr="00100E6A">
        <w:rPr>
          <w:rFonts w:ascii="Times New Roman" w:hAnsi="Times New Roman" w:cs="Times New Roman"/>
          <w:sz w:val="24"/>
          <w:szCs w:val="24"/>
        </w:rPr>
        <w:t xml:space="preserve">(White 2010) </w:t>
      </w:r>
      <w:r w:rsidR="007D3AA5" w:rsidRPr="00100E6A">
        <w:rPr>
          <w:rFonts w:ascii="Times New Roman" w:hAnsi="Times New Roman" w:cs="Times New Roman"/>
          <w:sz w:val="24"/>
          <w:szCs w:val="24"/>
        </w:rPr>
        <w:t xml:space="preserve">investigated </w:t>
      </w:r>
      <w:r w:rsidRPr="00100E6A">
        <w:rPr>
          <w:rFonts w:ascii="Times New Roman" w:hAnsi="Times New Roman" w:cs="Times New Roman"/>
          <w:sz w:val="24"/>
          <w:szCs w:val="24"/>
        </w:rPr>
        <w:t>20</w:t>
      </w:r>
      <w:r w:rsidR="007D3AA5" w:rsidRPr="00100E6A">
        <w:rPr>
          <w:rFonts w:ascii="Times New Roman" w:hAnsi="Times New Roman" w:cs="Times New Roman"/>
          <w:sz w:val="24"/>
          <w:szCs w:val="24"/>
        </w:rPr>
        <w:t xml:space="preserve"> mom bloggers, their relationships with each other, </w:t>
      </w:r>
      <w:r w:rsidR="0020422E" w:rsidRPr="00100E6A">
        <w:rPr>
          <w:rFonts w:ascii="Times New Roman" w:hAnsi="Times New Roman" w:cs="Times New Roman"/>
          <w:sz w:val="24"/>
          <w:szCs w:val="24"/>
        </w:rPr>
        <w:t xml:space="preserve">their audiences, </w:t>
      </w:r>
      <w:r w:rsidR="007D3AA5" w:rsidRPr="00100E6A">
        <w:rPr>
          <w:rFonts w:ascii="Times New Roman" w:hAnsi="Times New Roman" w:cs="Times New Roman"/>
          <w:sz w:val="24"/>
          <w:szCs w:val="24"/>
        </w:rPr>
        <w:t>and their involvement with a large corporate entity</w:t>
      </w:r>
      <w:r w:rsidR="00AB34BA" w:rsidRPr="00100E6A">
        <w:rPr>
          <w:rFonts w:ascii="Times New Roman" w:hAnsi="Times New Roman" w:cs="Times New Roman"/>
          <w:sz w:val="24"/>
          <w:szCs w:val="24"/>
        </w:rPr>
        <w:t xml:space="preserve">, Nestle, which had brought </w:t>
      </w:r>
      <w:r w:rsidRPr="00100E6A">
        <w:rPr>
          <w:rFonts w:ascii="Times New Roman" w:hAnsi="Times New Roman" w:cs="Times New Roman"/>
          <w:sz w:val="24"/>
          <w:szCs w:val="24"/>
        </w:rPr>
        <w:t xml:space="preserve">them </w:t>
      </w:r>
      <w:r w:rsidR="00AB34BA" w:rsidRPr="00100E6A">
        <w:rPr>
          <w:rFonts w:ascii="Times New Roman" w:hAnsi="Times New Roman" w:cs="Times New Roman"/>
          <w:sz w:val="24"/>
          <w:szCs w:val="24"/>
        </w:rPr>
        <w:t>to a two-day all-expenses-paid function at its headquarters in Los Angeles</w:t>
      </w:r>
      <w:r w:rsidR="0020422E" w:rsidRPr="00100E6A">
        <w:rPr>
          <w:rFonts w:ascii="Times New Roman" w:hAnsi="Times New Roman" w:cs="Times New Roman"/>
          <w:sz w:val="24"/>
          <w:szCs w:val="24"/>
        </w:rPr>
        <w:t>.</w:t>
      </w:r>
      <w:r w:rsidR="00E06413" w:rsidRPr="00100E6A">
        <w:rPr>
          <w:rFonts w:ascii="Times New Roman" w:hAnsi="Times New Roman" w:cs="Times New Roman"/>
          <w:sz w:val="24"/>
          <w:szCs w:val="24"/>
        </w:rPr>
        <w:t xml:space="preserve"> </w:t>
      </w:r>
      <w:r w:rsidR="001E0D90" w:rsidRPr="00100E6A">
        <w:rPr>
          <w:rFonts w:ascii="Times New Roman" w:hAnsi="Times New Roman" w:cs="Times New Roman"/>
          <w:sz w:val="24"/>
          <w:szCs w:val="24"/>
        </w:rPr>
        <w:t xml:space="preserve">Through a triangulated methodology, I collected tweets over </w:t>
      </w:r>
      <w:r w:rsidR="00480442" w:rsidRPr="00100E6A">
        <w:rPr>
          <w:rFonts w:ascii="Times New Roman" w:hAnsi="Times New Roman" w:cs="Times New Roman"/>
          <w:sz w:val="24"/>
          <w:szCs w:val="24"/>
        </w:rPr>
        <w:t xml:space="preserve">the </w:t>
      </w:r>
      <w:r w:rsidR="001E0D90" w:rsidRPr="00100E6A">
        <w:rPr>
          <w:rFonts w:ascii="Times New Roman" w:hAnsi="Times New Roman" w:cs="Times New Roman"/>
          <w:sz w:val="24"/>
          <w:szCs w:val="24"/>
        </w:rPr>
        <w:t>three days</w:t>
      </w:r>
      <w:r w:rsidR="00480442" w:rsidRPr="00100E6A">
        <w:rPr>
          <w:rFonts w:ascii="Times New Roman" w:hAnsi="Times New Roman" w:cs="Times New Roman"/>
          <w:sz w:val="24"/>
          <w:szCs w:val="24"/>
        </w:rPr>
        <w:t xml:space="preserve"> of the event</w:t>
      </w:r>
      <w:r w:rsidR="001E0D90" w:rsidRPr="00100E6A">
        <w:rPr>
          <w:rFonts w:ascii="Times New Roman" w:hAnsi="Times New Roman" w:cs="Times New Roman"/>
          <w:sz w:val="24"/>
          <w:szCs w:val="24"/>
        </w:rPr>
        <w:t xml:space="preserve">, and performed </w:t>
      </w:r>
      <w:r w:rsidR="00480442" w:rsidRPr="00100E6A">
        <w:rPr>
          <w:rFonts w:ascii="Times New Roman" w:hAnsi="Times New Roman" w:cs="Times New Roman"/>
          <w:sz w:val="24"/>
          <w:szCs w:val="24"/>
        </w:rPr>
        <w:t xml:space="preserve">content </w:t>
      </w:r>
      <w:r w:rsidR="001E0D90" w:rsidRPr="00100E6A">
        <w:rPr>
          <w:rFonts w:ascii="Times New Roman" w:hAnsi="Times New Roman" w:cs="Times New Roman"/>
          <w:sz w:val="24"/>
          <w:szCs w:val="24"/>
        </w:rPr>
        <w:t xml:space="preserve">analysis both of the conversations held on Twitter as well as blog posts and the comments posted on those posts. Finally, I performed a number of in-depth interviews with the most ‘vocal’ </w:t>
      </w:r>
      <w:r w:rsidRPr="00100E6A">
        <w:rPr>
          <w:rFonts w:ascii="Times New Roman" w:hAnsi="Times New Roman" w:cs="Times New Roman"/>
          <w:sz w:val="24"/>
          <w:szCs w:val="24"/>
        </w:rPr>
        <w:t>users</w:t>
      </w:r>
      <w:r w:rsidR="001E0D90" w:rsidRPr="00100E6A">
        <w:rPr>
          <w:rFonts w:ascii="Times New Roman" w:hAnsi="Times New Roman" w:cs="Times New Roman"/>
          <w:sz w:val="24"/>
          <w:szCs w:val="24"/>
        </w:rPr>
        <w:t xml:space="preserve"> six months after the event, in order to unpack their reactions to behaviors they exhibited as well as those of others. </w:t>
      </w:r>
      <w:r w:rsidR="00E06413" w:rsidRPr="00100E6A">
        <w:rPr>
          <w:rFonts w:ascii="Times New Roman" w:hAnsi="Times New Roman" w:cs="Times New Roman"/>
          <w:sz w:val="24"/>
          <w:szCs w:val="24"/>
        </w:rPr>
        <w:t>The findings of this work demonstrated a number of relevant indicators to how online communities are formed and operate</w:t>
      </w:r>
      <w:r w:rsidR="00480442" w:rsidRPr="00100E6A">
        <w:rPr>
          <w:rFonts w:ascii="Times New Roman" w:hAnsi="Times New Roman" w:cs="Times New Roman"/>
          <w:sz w:val="24"/>
          <w:szCs w:val="24"/>
        </w:rPr>
        <w:t xml:space="preserve">. These findings provide a firm foundation to launch further investigations into online communities in the disaster space. It will be interesting if similar behaviors are exhibited by </w:t>
      </w:r>
      <w:r w:rsidRPr="00100E6A">
        <w:rPr>
          <w:rFonts w:ascii="Times New Roman" w:hAnsi="Times New Roman" w:cs="Times New Roman"/>
          <w:sz w:val="24"/>
          <w:szCs w:val="24"/>
        </w:rPr>
        <w:t>digital volunteers</w:t>
      </w:r>
      <w:r w:rsidR="00480442" w:rsidRPr="00100E6A">
        <w:rPr>
          <w:rFonts w:ascii="Times New Roman" w:hAnsi="Times New Roman" w:cs="Times New Roman"/>
          <w:sz w:val="24"/>
          <w:szCs w:val="24"/>
        </w:rPr>
        <w:t>, for example, to those exhibited by mom bloggers during the Nestle event:</w:t>
      </w:r>
    </w:p>
    <w:p w:rsidR="00E06413" w:rsidRPr="00100E6A" w:rsidRDefault="00E06413" w:rsidP="001C6A6B">
      <w:pPr>
        <w:pStyle w:val="ListParagraph"/>
        <w:numPr>
          <w:ilvl w:val="0"/>
          <w:numId w:val="1"/>
          <w:numberingChange w:id="8" w:author="Leysia Palen" w:date="2011-11-14T15:06:00Z" w:original="%1:1:4:."/>
        </w:num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Individuals go online and create </w:t>
      </w:r>
      <w:r w:rsidR="00195DC6" w:rsidRPr="00100E6A">
        <w:rPr>
          <w:rFonts w:ascii="Times New Roman" w:hAnsi="Times New Roman" w:cs="Times New Roman"/>
          <w:sz w:val="24"/>
          <w:szCs w:val="24"/>
        </w:rPr>
        <w:t>connections</w:t>
      </w:r>
      <w:r w:rsidRPr="00100E6A">
        <w:rPr>
          <w:rFonts w:ascii="Times New Roman" w:hAnsi="Times New Roman" w:cs="Times New Roman"/>
          <w:sz w:val="24"/>
          <w:szCs w:val="24"/>
        </w:rPr>
        <w:t xml:space="preserve"> with </w:t>
      </w:r>
      <w:r w:rsidR="007D6AB9" w:rsidRPr="00100E6A">
        <w:rPr>
          <w:rFonts w:ascii="Times New Roman" w:hAnsi="Times New Roman" w:cs="Times New Roman"/>
          <w:sz w:val="24"/>
          <w:szCs w:val="24"/>
        </w:rPr>
        <w:t xml:space="preserve">similarly-minded </w:t>
      </w:r>
      <w:r w:rsidRPr="00100E6A">
        <w:rPr>
          <w:rFonts w:ascii="Times New Roman" w:hAnsi="Times New Roman" w:cs="Times New Roman"/>
          <w:sz w:val="24"/>
          <w:szCs w:val="24"/>
        </w:rPr>
        <w:t xml:space="preserve">individuals. While those people may be linked individually, people do not </w:t>
      </w:r>
      <w:r w:rsidRPr="00100E6A">
        <w:rPr>
          <w:rFonts w:ascii="Times New Roman" w:hAnsi="Times New Roman" w:cs="Times New Roman"/>
          <w:i/>
          <w:sz w:val="24"/>
          <w:szCs w:val="24"/>
        </w:rPr>
        <w:t>join</w:t>
      </w:r>
      <w:r w:rsidRPr="00100E6A">
        <w:rPr>
          <w:rFonts w:ascii="Times New Roman" w:hAnsi="Times New Roman" w:cs="Times New Roman"/>
          <w:sz w:val="24"/>
          <w:szCs w:val="24"/>
        </w:rPr>
        <w:t xml:space="preserve"> a </w:t>
      </w:r>
      <w:r w:rsidR="00195DC6" w:rsidRPr="00100E6A">
        <w:rPr>
          <w:rFonts w:ascii="Times New Roman" w:hAnsi="Times New Roman" w:cs="Times New Roman"/>
          <w:sz w:val="24"/>
          <w:szCs w:val="24"/>
        </w:rPr>
        <w:t>group</w:t>
      </w:r>
      <w:r w:rsidRPr="00100E6A">
        <w:rPr>
          <w:rFonts w:ascii="Times New Roman" w:hAnsi="Times New Roman" w:cs="Times New Roman"/>
          <w:sz w:val="24"/>
          <w:szCs w:val="24"/>
        </w:rPr>
        <w:t xml:space="preserve">. Instead, they </w:t>
      </w:r>
      <w:r w:rsidRPr="00100E6A">
        <w:rPr>
          <w:rFonts w:ascii="Times New Roman" w:hAnsi="Times New Roman" w:cs="Times New Roman"/>
          <w:i/>
          <w:sz w:val="24"/>
          <w:szCs w:val="24"/>
        </w:rPr>
        <w:t>create</w:t>
      </w:r>
      <w:r w:rsidRPr="00100E6A">
        <w:rPr>
          <w:rFonts w:ascii="Times New Roman" w:hAnsi="Times New Roman" w:cs="Times New Roman"/>
          <w:sz w:val="24"/>
          <w:szCs w:val="24"/>
        </w:rPr>
        <w:t xml:space="preserve"> them</w:t>
      </w:r>
      <w:r w:rsidR="007D6AB9" w:rsidRPr="00100E6A">
        <w:rPr>
          <w:rFonts w:ascii="Times New Roman" w:hAnsi="Times New Roman" w:cs="Times New Roman"/>
          <w:sz w:val="24"/>
          <w:szCs w:val="24"/>
        </w:rPr>
        <w:t>.</w:t>
      </w:r>
    </w:p>
    <w:p w:rsidR="00E06413" w:rsidRPr="00100E6A" w:rsidRDefault="00E06413" w:rsidP="001C6A6B">
      <w:pPr>
        <w:pStyle w:val="ListParagraph"/>
        <w:numPr>
          <w:ilvl w:val="0"/>
          <w:numId w:val="1"/>
          <w:numberingChange w:id="9" w:author="Leysia Palen" w:date="2011-11-14T15:06:00Z" w:original="%1:2:4:."/>
        </w:num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If a disagreement exists, people are unlikely to </w:t>
      </w:r>
      <w:r w:rsidR="007D6AB9" w:rsidRPr="00100E6A">
        <w:rPr>
          <w:rFonts w:ascii="Times New Roman" w:hAnsi="Times New Roman" w:cs="Times New Roman"/>
          <w:sz w:val="24"/>
          <w:szCs w:val="24"/>
        </w:rPr>
        <w:t xml:space="preserve">disassociate with </w:t>
      </w:r>
      <w:r w:rsidRPr="00100E6A">
        <w:rPr>
          <w:rFonts w:ascii="Times New Roman" w:hAnsi="Times New Roman" w:cs="Times New Roman"/>
          <w:sz w:val="24"/>
          <w:szCs w:val="24"/>
        </w:rPr>
        <w:t xml:space="preserve">those who are in their </w:t>
      </w:r>
      <w:r w:rsidR="008E53CF" w:rsidRPr="00100E6A">
        <w:rPr>
          <w:rFonts w:ascii="Times New Roman" w:hAnsi="Times New Roman" w:cs="Times New Roman"/>
          <w:sz w:val="24"/>
          <w:szCs w:val="24"/>
        </w:rPr>
        <w:t>personally built group of users</w:t>
      </w:r>
      <w:r w:rsidR="007D6AB9" w:rsidRPr="00100E6A">
        <w:rPr>
          <w:rFonts w:ascii="Times New Roman" w:hAnsi="Times New Roman" w:cs="Times New Roman"/>
          <w:sz w:val="24"/>
          <w:szCs w:val="24"/>
        </w:rPr>
        <w:t xml:space="preserve">. </w:t>
      </w:r>
      <w:r w:rsidR="00A62589" w:rsidRPr="00100E6A">
        <w:rPr>
          <w:rFonts w:ascii="Times New Roman" w:hAnsi="Times New Roman" w:cs="Times New Roman"/>
          <w:sz w:val="24"/>
          <w:szCs w:val="24"/>
        </w:rPr>
        <w:t xml:space="preserve">It appears that on the whole, people seek to maintain balance, respect and understanding of differing viewpoints within their </w:t>
      </w:r>
      <w:r w:rsidR="008E53CF" w:rsidRPr="00100E6A">
        <w:rPr>
          <w:rFonts w:ascii="Times New Roman" w:hAnsi="Times New Roman" w:cs="Times New Roman"/>
          <w:sz w:val="24"/>
          <w:szCs w:val="24"/>
        </w:rPr>
        <w:t>groups</w:t>
      </w:r>
      <w:r w:rsidR="00A62589" w:rsidRPr="00100E6A">
        <w:rPr>
          <w:rFonts w:ascii="Times New Roman" w:hAnsi="Times New Roman" w:cs="Times New Roman"/>
          <w:sz w:val="24"/>
          <w:szCs w:val="24"/>
        </w:rPr>
        <w:t xml:space="preserve"> rather than seeking to condition th</w:t>
      </w:r>
      <w:r w:rsidR="00F77BA7" w:rsidRPr="00100E6A">
        <w:rPr>
          <w:rFonts w:ascii="Times New Roman" w:hAnsi="Times New Roman" w:cs="Times New Roman"/>
          <w:sz w:val="24"/>
          <w:szCs w:val="24"/>
        </w:rPr>
        <w:t>e</w:t>
      </w:r>
      <w:r w:rsidR="00480442" w:rsidRPr="00100E6A">
        <w:rPr>
          <w:rFonts w:ascii="Times New Roman" w:hAnsi="Times New Roman" w:cs="Times New Roman"/>
          <w:sz w:val="24"/>
          <w:szCs w:val="24"/>
        </w:rPr>
        <w:t>m</w:t>
      </w:r>
      <w:r w:rsidR="00F77BA7" w:rsidRPr="00100E6A">
        <w:rPr>
          <w:rFonts w:ascii="Times New Roman" w:hAnsi="Times New Roman" w:cs="Times New Roman"/>
          <w:sz w:val="24"/>
          <w:szCs w:val="24"/>
        </w:rPr>
        <w:t xml:space="preserve"> into a </w:t>
      </w:r>
      <w:r w:rsidR="00A62589" w:rsidRPr="00100E6A">
        <w:rPr>
          <w:rFonts w:ascii="Times New Roman" w:hAnsi="Times New Roman" w:cs="Times New Roman"/>
          <w:sz w:val="24"/>
          <w:szCs w:val="24"/>
        </w:rPr>
        <w:t>group of like-minded individuals.</w:t>
      </w:r>
    </w:p>
    <w:p w:rsidR="00E06413" w:rsidRPr="00100E6A" w:rsidRDefault="00E06413" w:rsidP="001C6A6B">
      <w:pPr>
        <w:pStyle w:val="ListParagraph"/>
        <w:numPr>
          <w:ilvl w:val="0"/>
          <w:numId w:val="1"/>
          <w:numberingChange w:id="10" w:author="Leysia Palen" w:date="2011-11-14T15:06:00Z" w:original="%1:3:4:."/>
        </w:num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Not everyone in the </w:t>
      </w:r>
      <w:r w:rsidR="008E53CF" w:rsidRPr="00100E6A">
        <w:rPr>
          <w:rFonts w:ascii="Times New Roman" w:hAnsi="Times New Roman" w:cs="Times New Roman"/>
          <w:sz w:val="24"/>
          <w:szCs w:val="24"/>
        </w:rPr>
        <w:t>study</w:t>
      </w:r>
      <w:r w:rsidRPr="00100E6A">
        <w:rPr>
          <w:rFonts w:ascii="Times New Roman" w:hAnsi="Times New Roman" w:cs="Times New Roman"/>
          <w:sz w:val="24"/>
          <w:szCs w:val="24"/>
        </w:rPr>
        <w:t xml:space="preserve"> knew everyone else </w:t>
      </w:r>
      <w:r w:rsidR="00F77BA7" w:rsidRPr="00100E6A">
        <w:rPr>
          <w:rFonts w:ascii="Times New Roman" w:hAnsi="Times New Roman" w:cs="Times New Roman"/>
          <w:sz w:val="24"/>
          <w:szCs w:val="24"/>
        </w:rPr>
        <w:t>(online or offline)</w:t>
      </w:r>
      <w:r w:rsidRPr="00100E6A">
        <w:rPr>
          <w:rFonts w:ascii="Times New Roman" w:hAnsi="Times New Roman" w:cs="Times New Roman"/>
          <w:sz w:val="24"/>
          <w:szCs w:val="24"/>
        </w:rPr>
        <w:t xml:space="preserve">, even though they were willing to talk with each other using the same </w:t>
      </w:r>
      <w:proofErr w:type="spellStart"/>
      <w:r w:rsidRPr="00100E6A">
        <w:rPr>
          <w:rFonts w:ascii="Times New Roman" w:hAnsi="Times New Roman" w:cs="Times New Roman"/>
          <w:sz w:val="24"/>
          <w:szCs w:val="24"/>
        </w:rPr>
        <w:t>hashtag</w:t>
      </w:r>
      <w:proofErr w:type="spellEnd"/>
      <w:r w:rsidRPr="00100E6A">
        <w:rPr>
          <w:rFonts w:ascii="Times New Roman" w:hAnsi="Times New Roman" w:cs="Times New Roman"/>
          <w:sz w:val="24"/>
          <w:szCs w:val="24"/>
        </w:rPr>
        <w:t xml:space="preserve">. It is possible for work to be done, even when the ties are very weak. Furthermore, people did not add people to their </w:t>
      </w:r>
      <w:r w:rsidR="008E53CF" w:rsidRPr="00100E6A">
        <w:rPr>
          <w:rFonts w:ascii="Times New Roman" w:hAnsi="Times New Roman" w:cs="Times New Roman"/>
          <w:sz w:val="24"/>
          <w:szCs w:val="24"/>
        </w:rPr>
        <w:t xml:space="preserve">personal </w:t>
      </w:r>
      <w:r w:rsidRPr="00100E6A">
        <w:rPr>
          <w:rFonts w:ascii="Times New Roman" w:hAnsi="Times New Roman" w:cs="Times New Roman"/>
          <w:sz w:val="24"/>
          <w:szCs w:val="24"/>
        </w:rPr>
        <w:t>network simply because they agreed on a point.</w:t>
      </w:r>
    </w:p>
    <w:p w:rsidR="00A62589" w:rsidRPr="00100E6A" w:rsidRDefault="00A62589" w:rsidP="001C6A6B">
      <w:pPr>
        <w:pStyle w:val="ListParagraph"/>
        <w:numPr>
          <w:ilvl w:val="0"/>
          <w:numId w:val="1"/>
          <w:numberingChange w:id="11" w:author="Leysia Palen" w:date="2011-11-14T15:06:00Z" w:original="%1:4:4:."/>
        </w:num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Online </w:t>
      </w:r>
      <w:r w:rsidR="008E53CF" w:rsidRPr="00100E6A">
        <w:rPr>
          <w:rFonts w:ascii="Times New Roman" w:hAnsi="Times New Roman" w:cs="Times New Roman"/>
          <w:sz w:val="24"/>
          <w:szCs w:val="24"/>
        </w:rPr>
        <w:t>networks appear to be</w:t>
      </w:r>
      <w:r w:rsidRPr="00100E6A">
        <w:rPr>
          <w:rFonts w:ascii="Times New Roman" w:hAnsi="Times New Roman" w:cs="Times New Roman"/>
          <w:sz w:val="24"/>
          <w:szCs w:val="24"/>
        </w:rPr>
        <w:t xml:space="preserve"> rich and deep, </w:t>
      </w:r>
      <w:r w:rsidR="008E53CF" w:rsidRPr="00100E6A">
        <w:rPr>
          <w:rFonts w:ascii="Times New Roman" w:hAnsi="Times New Roman" w:cs="Times New Roman"/>
          <w:sz w:val="24"/>
          <w:szCs w:val="24"/>
        </w:rPr>
        <w:t>and may have direct connection to</w:t>
      </w:r>
      <w:r w:rsidR="00480442" w:rsidRPr="00100E6A">
        <w:rPr>
          <w:rFonts w:ascii="Times New Roman" w:hAnsi="Times New Roman" w:cs="Times New Roman"/>
          <w:sz w:val="24"/>
          <w:szCs w:val="24"/>
        </w:rPr>
        <w:t xml:space="preserve"> work performed offline</w:t>
      </w:r>
      <w:r w:rsidR="008E53CF" w:rsidRPr="00100E6A">
        <w:rPr>
          <w:rFonts w:ascii="Times New Roman" w:hAnsi="Times New Roman" w:cs="Times New Roman"/>
          <w:sz w:val="24"/>
          <w:szCs w:val="24"/>
        </w:rPr>
        <w:t>. In this study, t</w:t>
      </w:r>
      <w:r w:rsidRPr="00100E6A">
        <w:rPr>
          <w:rFonts w:ascii="Times New Roman" w:hAnsi="Times New Roman" w:cs="Times New Roman"/>
          <w:sz w:val="24"/>
          <w:szCs w:val="24"/>
        </w:rPr>
        <w:t xml:space="preserve">hese actions ranged from activism through to meeting </w:t>
      </w:r>
      <w:r w:rsidRPr="00100E6A">
        <w:rPr>
          <w:rFonts w:ascii="Times New Roman" w:hAnsi="Times New Roman" w:cs="Times New Roman"/>
          <w:sz w:val="24"/>
          <w:szCs w:val="24"/>
        </w:rPr>
        <w:lastRenderedPageBreak/>
        <w:t>up with others to talk further.</w:t>
      </w:r>
      <w:r w:rsidR="008E53CF" w:rsidRPr="00100E6A">
        <w:rPr>
          <w:rFonts w:ascii="Times New Roman" w:hAnsi="Times New Roman" w:cs="Times New Roman"/>
          <w:sz w:val="24"/>
          <w:szCs w:val="24"/>
        </w:rPr>
        <w:t xml:space="preserve"> Users reported that o</w:t>
      </w:r>
      <w:r w:rsidR="004D29A3" w:rsidRPr="00100E6A">
        <w:rPr>
          <w:rFonts w:ascii="Times New Roman" w:hAnsi="Times New Roman" w:cs="Times New Roman"/>
          <w:sz w:val="24"/>
          <w:szCs w:val="24"/>
        </w:rPr>
        <w:t>ffline involvement solidified relationships, and the grey area of ‘offline’ communication, such as personal messaging in a non-public, but technically online space, also support</w:t>
      </w:r>
      <w:r w:rsidR="008E53CF" w:rsidRPr="00100E6A">
        <w:rPr>
          <w:rFonts w:ascii="Times New Roman" w:hAnsi="Times New Roman" w:cs="Times New Roman"/>
          <w:sz w:val="24"/>
          <w:szCs w:val="24"/>
        </w:rPr>
        <w:t>ing</w:t>
      </w:r>
      <w:r w:rsidR="004D29A3" w:rsidRPr="00100E6A">
        <w:rPr>
          <w:rFonts w:ascii="Times New Roman" w:hAnsi="Times New Roman" w:cs="Times New Roman"/>
          <w:sz w:val="24"/>
          <w:szCs w:val="24"/>
        </w:rPr>
        <w:t xml:space="preserve"> these connections.</w:t>
      </w:r>
    </w:p>
    <w:p w:rsidR="008E53CF" w:rsidRPr="00100E6A" w:rsidRDefault="008E53CF" w:rsidP="008E53CF">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I have personally been involved in social media for five years, beginning with an account on MySpace in 2005. I began personally blogging that same year, and then was an early adopter of Twitter in 2007. I have been interested to see the user-centered transformation of these three forms of user-produced online media, and continue to be fascinated by the comparison between them, the way they are used, and the development of their design. </w:t>
      </w:r>
    </w:p>
    <w:p w:rsidR="00503A92" w:rsidRPr="00100E6A" w:rsidRDefault="00503A92"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My work in the Project EPIC lab has allowed me to begin to understand the domain of disaster management from different lenses – the official, government and NGO lens, the local community lens, the global lens and finally, the media lens. Each has different goals in the way they communicate disaster events, and while often complementary in some areas, they are never direct reflections of each other. It is in the spaces where only one entity has interest, such as risk reduction and preparation, that opportunities arise for the online community to step in and support an overall effort to improve the outcomes.</w:t>
      </w:r>
    </w:p>
    <w:p w:rsidR="00A96434" w:rsidRPr="00100E6A" w:rsidRDefault="00A96434"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I have begun to understand how my own knowledge of how to be prepared for a bushfire</w:t>
      </w:r>
      <w:r w:rsidR="00E876E3" w:rsidRPr="00100E6A">
        <w:rPr>
          <w:rFonts w:ascii="Times New Roman" w:hAnsi="Times New Roman" w:cs="Times New Roman"/>
          <w:sz w:val="24"/>
          <w:szCs w:val="24"/>
        </w:rPr>
        <w:t xml:space="preserve"> (wildfire)</w:t>
      </w:r>
      <w:r w:rsidRPr="00100E6A">
        <w:rPr>
          <w:rFonts w:ascii="Times New Roman" w:hAnsi="Times New Roman" w:cs="Times New Roman"/>
          <w:sz w:val="24"/>
          <w:szCs w:val="24"/>
        </w:rPr>
        <w:t xml:space="preserve"> in urban areas is as tightly woven into my cultural heritage as it is to any educational environment. I have also been made aware of how unfamiliar I am to hazards such as tornadoes because they are not part of my background. Finally, I have friends, relatives and acquaintances </w:t>
      </w:r>
      <w:proofErr w:type="gramStart"/>
      <w:r w:rsidRPr="00100E6A">
        <w:rPr>
          <w:rFonts w:ascii="Times New Roman" w:hAnsi="Times New Roman" w:cs="Times New Roman"/>
          <w:sz w:val="24"/>
          <w:szCs w:val="24"/>
        </w:rPr>
        <w:t>who</w:t>
      </w:r>
      <w:proofErr w:type="gramEnd"/>
      <w:r w:rsidRPr="00100E6A">
        <w:rPr>
          <w:rFonts w:ascii="Times New Roman" w:hAnsi="Times New Roman" w:cs="Times New Roman"/>
          <w:sz w:val="24"/>
          <w:szCs w:val="24"/>
        </w:rPr>
        <w:t xml:space="preserve"> have been personally affected by disaster events – earthquake, flood and fire – and would like to conduct research which will assist in mitigating the effects suffered by the geographic community as well as their wider effects.</w:t>
      </w:r>
    </w:p>
    <w:p w:rsidR="00A95568" w:rsidRPr="00100E6A" w:rsidRDefault="00A97CA2"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My training in journalism, public relations and education combined with my experience in social media gives me an opportunity to look at these issues with a lens that is different to that of a traditional emergency/hazard specialist or psychologist</w:t>
      </w:r>
      <w:r w:rsidR="00EE4E66" w:rsidRPr="00100E6A">
        <w:rPr>
          <w:rFonts w:ascii="Times New Roman" w:hAnsi="Times New Roman" w:cs="Times New Roman"/>
          <w:sz w:val="24"/>
          <w:szCs w:val="24"/>
        </w:rPr>
        <w:t xml:space="preserve"> or </w:t>
      </w:r>
      <w:r w:rsidRPr="00100E6A">
        <w:rPr>
          <w:rFonts w:ascii="Times New Roman" w:hAnsi="Times New Roman" w:cs="Times New Roman"/>
          <w:sz w:val="24"/>
          <w:szCs w:val="24"/>
        </w:rPr>
        <w:t xml:space="preserve">sociologist. This means the depth </w:t>
      </w:r>
      <w:r w:rsidR="00A95568" w:rsidRPr="00100E6A">
        <w:rPr>
          <w:rFonts w:ascii="Times New Roman" w:hAnsi="Times New Roman" w:cs="Times New Roman"/>
          <w:sz w:val="24"/>
          <w:szCs w:val="24"/>
        </w:rPr>
        <w:t>of understanding and findings can both complement and inform those which might be discovered by someone specializing in other areas.</w:t>
      </w:r>
    </w:p>
    <w:p w:rsidR="00A97CA2" w:rsidRPr="00100E6A" w:rsidRDefault="00A95568"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My extensive experience and training in the field of journalism has provided me with both experience in reporting on technology and its use for both specialist and layman audiences</w:t>
      </w:r>
      <w:r w:rsidR="00A97CA2" w:rsidRPr="00100E6A">
        <w:rPr>
          <w:rFonts w:ascii="Times New Roman" w:hAnsi="Times New Roman" w:cs="Times New Roman"/>
          <w:sz w:val="24"/>
          <w:szCs w:val="24"/>
        </w:rPr>
        <w:t xml:space="preserve"> </w:t>
      </w:r>
      <w:r w:rsidRPr="00100E6A">
        <w:rPr>
          <w:rFonts w:ascii="Times New Roman" w:hAnsi="Times New Roman" w:cs="Times New Roman"/>
          <w:sz w:val="24"/>
          <w:szCs w:val="24"/>
        </w:rPr>
        <w:t xml:space="preserve">as well as academic training in the qualities of news reporting. I have an appreciation of the struggle for reporters to be objective and unbiased in the face of the challenge of producing content which will gain readers and advertisers. This struggle </w:t>
      </w:r>
      <w:r w:rsidR="00091170" w:rsidRPr="00100E6A">
        <w:rPr>
          <w:rFonts w:ascii="Times New Roman" w:hAnsi="Times New Roman" w:cs="Times New Roman"/>
          <w:sz w:val="24"/>
          <w:szCs w:val="24"/>
        </w:rPr>
        <w:t>a</w:t>
      </w:r>
      <w:r w:rsidRPr="00100E6A">
        <w:rPr>
          <w:rFonts w:ascii="Times New Roman" w:hAnsi="Times New Roman" w:cs="Times New Roman"/>
          <w:sz w:val="24"/>
          <w:szCs w:val="24"/>
        </w:rPr>
        <w:t>ffects the story angles that find coverage, and the length of time</w:t>
      </w:r>
      <w:r w:rsidR="00091170" w:rsidRPr="00100E6A">
        <w:rPr>
          <w:rFonts w:ascii="Times New Roman" w:hAnsi="Times New Roman" w:cs="Times New Roman"/>
          <w:sz w:val="24"/>
          <w:szCs w:val="24"/>
        </w:rPr>
        <w:t xml:space="preserve"> for which</w:t>
      </w:r>
      <w:r w:rsidR="00A53496" w:rsidRPr="00100E6A">
        <w:rPr>
          <w:rFonts w:ascii="Times New Roman" w:hAnsi="Times New Roman" w:cs="Times New Roman"/>
          <w:sz w:val="24"/>
          <w:szCs w:val="24"/>
        </w:rPr>
        <w:t xml:space="preserve"> they receive coverage</w:t>
      </w:r>
      <w:r w:rsidRPr="00100E6A">
        <w:rPr>
          <w:rFonts w:ascii="Times New Roman" w:hAnsi="Times New Roman" w:cs="Times New Roman"/>
          <w:sz w:val="24"/>
          <w:szCs w:val="24"/>
        </w:rPr>
        <w:t>. My appreciation of this means I am able to see the gaps in mainstream media reporting of disaster events, as well as the potential for social media to fill those gaps.</w:t>
      </w:r>
    </w:p>
    <w:p w:rsidR="00A95568" w:rsidRPr="00100E6A" w:rsidRDefault="009F4BE5"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Additionally, my public relations experience allows me to recognize and appreciate the role of public information officers, the demands of the media and the need to have information reported accurately, in a timely manner.</w:t>
      </w:r>
      <w:r w:rsidR="00F742C0" w:rsidRPr="00100E6A">
        <w:rPr>
          <w:rFonts w:ascii="Times New Roman" w:hAnsi="Times New Roman" w:cs="Times New Roman"/>
          <w:sz w:val="24"/>
          <w:szCs w:val="24"/>
        </w:rPr>
        <w:t xml:space="preserve"> I also understand, through being on both sides of the reporter/</w:t>
      </w:r>
      <w:proofErr w:type="spellStart"/>
      <w:r w:rsidR="00F742C0" w:rsidRPr="00100E6A">
        <w:rPr>
          <w:rFonts w:ascii="Times New Roman" w:hAnsi="Times New Roman" w:cs="Times New Roman"/>
          <w:sz w:val="24"/>
          <w:szCs w:val="24"/>
        </w:rPr>
        <w:t>reportee</w:t>
      </w:r>
      <w:proofErr w:type="spellEnd"/>
      <w:r w:rsidR="00F742C0" w:rsidRPr="00100E6A">
        <w:rPr>
          <w:rFonts w:ascii="Times New Roman" w:hAnsi="Times New Roman" w:cs="Times New Roman"/>
          <w:sz w:val="24"/>
          <w:szCs w:val="24"/>
        </w:rPr>
        <w:t xml:space="preserve"> relationship, that media’s goals do not always clearly reflect or endorse those of the authorities, particularly in disaster situations.</w:t>
      </w:r>
    </w:p>
    <w:p w:rsidR="00264CCB" w:rsidRPr="00100E6A" w:rsidRDefault="00264CCB"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lastRenderedPageBreak/>
        <w:t xml:space="preserve">My education background as both educator and student in online and classroom environments provides an insight to teaching people of different backgrounds and diverse academic abilities. I am able to develop instructional materials that are aimed at creating effective learning as well as beginning collaborative opportunities where these </w:t>
      </w:r>
      <w:r w:rsidR="00891CEB" w:rsidRPr="00100E6A">
        <w:rPr>
          <w:rFonts w:ascii="Times New Roman" w:hAnsi="Times New Roman" w:cs="Times New Roman"/>
          <w:sz w:val="24"/>
          <w:szCs w:val="24"/>
        </w:rPr>
        <w:t xml:space="preserve">lessons </w:t>
      </w:r>
      <w:r w:rsidRPr="00100E6A">
        <w:rPr>
          <w:rFonts w:ascii="Times New Roman" w:hAnsi="Times New Roman" w:cs="Times New Roman"/>
          <w:sz w:val="24"/>
          <w:szCs w:val="24"/>
        </w:rPr>
        <w:t>can be put to use. This skill is particularly useful as we look to develop a comprehensive set of tools to both educate and recognize community volunteers who would like to take higher level operational roles in creating support tools for community-based information collection, aggregation and sharing.</w:t>
      </w:r>
    </w:p>
    <w:p w:rsidR="008B4F4F" w:rsidRPr="00100E6A" w:rsidRDefault="008B4F4F" w:rsidP="001C6A6B">
      <w:pPr>
        <w:spacing w:line="240" w:lineRule="auto"/>
        <w:rPr>
          <w:rFonts w:ascii="Times New Roman" w:eastAsia="Times New Roman" w:hAnsi="Times New Roman" w:cs="Times New Roman"/>
          <w:b/>
          <w:sz w:val="24"/>
          <w:szCs w:val="24"/>
          <w:u w:val="single"/>
        </w:rPr>
      </w:pPr>
    </w:p>
    <w:p w:rsidR="008B4F4F" w:rsidRPr="00100E6A" w:rsidRDefault="00A53496" w:rsidP="00A53496">
      <w:pPr>
        <w:spacing w:line="240" w:lineRule="auto"/>
        <w:rPr>
          <w:rFonts w:ascii="Times New Roman" w:eastAsia="Times New Roman" w:hAnsi="Times New Roman" w:cs="Times New Roman"/>
          <w:sz w:val="24"/>
          <w:szCs w:val="24"/>
          <w:u w:val="single"/>
        </w:rPr>
      </w:pPr>
      <w:r w:rsidRPr="00100E6A">
        <w:rPr>
          <w:rFonts w:ascii="Times New Roman" w:eastAsia="Times New Roman" w:hAnsi="Times New Roman" w:cs="Times New Roman"/>
          <w:sz w:val="24"/>
          <w:szCs w:val="24"/>
          <w:u w:val="single"/>
        </w:rPr>
        <w:t>4. Experience at CU to date</w:t>
      </w:r>
    </w:p>
    <w:p w:rsidR="00A53496" w:rsidRPr="00100E6A" w:rsidRDefault="00A53496" w:rsidP="00A53496">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Through the classes I have taken since my arrival at the University of Colorado in Fall 2008 I have been able to look at how media and mass communication treats and responds to citizen input; the impact of ethics and journalistic standards on mass communication; our understanding of community and the assumptions which are embodied within their formation; and supporting foundations in research methodology and theory.  </w:t>
      </w:r>
    </w:p>
    <w:p w:rsidR="00A53496" w:rsidRPr="00100E6A" w:rsidRDefault="00A53496" w:rsidP="00A53496">
      <w:pPr>
        <w:spacing w:line="240" w:lineRule="auto"/>
        <w:rPr>
          <w:rFonts w:ascii="Times New Roman" w:hAnsi="Times New Roman" w:cs="Times New Roman"/>
          <w:sz w:val="24"/>
          <w:szCs w:val="24"/>
        </w:rPr>
      </w:pPr>
      <w:r w:rsidRPr="00100E6A">
        <w:rPr>
          <w:rFonts w:ascii="Times New Roman" w:hAnsi="Times New Roman" w:cs="Times New Roman"/>
          <w:sz w:val="24"/>
          <w:szCs w:val="24"/>
        </w:rPr>
        <w:t>My collaborations within Project EPIC have allowed me to expand my interest in digital ethnography. In particular, I have co-authored a paper which looked at the use of social media by medical personnel on the ground during the emergency period of the Haiti earthquake response. The identification of material for the paper taught me about details of data collection, filtering and analysis. I look forward to expanding the type of data and methodological treatments and analysis of it as we investigate other aspects of the use of technology in the domain.</w:t>
      </w:r>
    </w:p>
    <w:p w:rsidR="00A53496" w:rsidRPr="00100E6A" w:rsidRDefault="00A53496" w:rsidP="00A53496">
      <w:pPr>
        <w:spacing w:line="240" w:lineRule="auto"/>
        <w:rPr>
          <w:rFonts w:ascii="Times New Roman" w:hAnsi="Times New Roman" w:cs="Times New Roman"/>
          <w:sz w:val="24"/>
          <w:szCs w:val="24"/>
        </w:rPr>
      </w:pPr>
      <w:r w:rsidRPr="00100E6A">
        <w:rPr>
          <w:rFonts w:ascii="Times New Roman" w:hAnsi="Times New Roman" w:cs="Times New Roman"/>
          <w:sz w:val="24"/>
          <w:szCs w:val="24"/>
        </w:rPr>
        <w:t>Working with Project EPIC allows me the opportunity to work with lab partners demonstrating different disciplinary expertise, which gives a wider perspective to the data we are collecting and working with. Being able to work with a person who has extensive computer science training allows me to both expand my areas for questioning as well as learn alternative ways of collecting and interrogating data. It also offers a challenge to embrace methods which I would normally not use, and this is a fantastic opportunity to expand my abilities.</w:t>
      </w:r>
    </w:p>
    <w:p w:rsidR="008B4F4F" w:rsidRPr="00100E6A" w:rsidRDefault="008B4F4F" w:rsidP="001C6A6B">
      <w:pPr>
        <w:spacing w:line="240" w:lineRule="auto"/>
        <w:rPr>
          <w:rFonts w:ascii="Times New Roman" w:eastAsia="Times New Roman" w:hAnsi="Times New Roman" w:cs="Times New Roman"/>
          <w:b/>
          <w:sz w:val="24"/>
          <w:szCs w:val="24"/>
          <w:u w:val="single"/>
        </w:rPr>
      </w:pPr>
    </w:p>
    <w:p w:rsidR="008B4F4F" w:rsidRPr="00100E6A" w:rsidRDefault="008B4F4F" w:rsidP="001C6A6B">
      <w:pPr>
        <w:spacing w:line="240" w:lineRule="auto"/>
        <w:rPr>
          <w:rFonts w:ascii="Times New Roman" w:eastAsia="Times New Roman" w:hAnsi="Times New Roman" w:cs="Times New Roman"/>
          <w:b/>
          <w:sz w:val="24"/>
          <w:szCs w:val="24"/>
        </w:rPr>
      </w:pPr>
      <w:r w:rsidRPr="00100E6A">
        <w:rPr>
          <w:rFonts w:ascii="Times New Roman" w:eastAsia="Times New Roman" w:hAnsi="Times New Roman" w:cs="Times New Roman"/>
          <w:b/>
          <w:sz w:val="24"/>
          <w:szCs w:val="24"/>
        </w:rPr>
        <w:t>Fall 2008</w:t>
      </w:r>
    </w:p>
    <w:p w:rsidR="008B4F4F" w:rsidRPr="00100E6A" w:rsidRDefault="008B4F4F"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JOUR 6051 – Theories of Mass Communication (3 credit hours)</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4"/>
          <w:szCs w:val="24"/>
        </w:rPr>
      </w:pPr>
      <w:r w:rsidRPr="00100E6A">
        <w:rPr>
          <w:rFonts w:ascii="Times New Roman" w:eastAsia="Times New Roman" w:hAnsi="Times New Roman" w:cs="Times New Roman"/>
          <w:sz w:val="24"/>
          <w:szCs w:val="24"/>
        </w:rPr>
        <w:t>This class, taken early in my graduate career at CU, introduced me to underlying theories of mass communication and how to better understand questions related to media effect and models of communication.</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4"/>
          <w:szCs w:val="24"/>
        </w:rPr>
      </w:pPr>
      <w:r w:rsidRPr="00100E6A">
        <w:rPr>
          <w:rFonts w:ascii="Times New Roman" w:eastAsia="Times New Roman" w:hAnsi="Times New Roman" w:cs="Times New Roman"/>
          <w:sz w:val="24"/>
          <w:szCs w:val="24"/>
        </w:rPr>
        <w:t>JOUR6661 – Media Ethics (3 credit hours)</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4"/>
          <w:szCs w:val="24"/>
        </w:rPr>
      </w:pPr>
      <w:r w:rsidRPr="00100E6A">
        <w:rPr>
          <w:rFonts w:ascii="Times New Roman" w:eastAsia="Times New Roman" w:hAnsi="Times New Roman" w:cs="Times New Roman"/>
          <w:sz w:val="24"/>
          <w:szCs w:val="24"/>
        </w:rPr>
        <w:t xml:space="preserve">During this class I developed a paper which outlined a model for the ethical use of twitter for news reporters, and which used a case study of the Rocky Mountain News’s treatment of a story of a child who had been killed while at a Baskin Robbins ice cream store when an out of control SUV crashed into the storefront. The paper was submitted to the AEJMC conference. </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4"/>
          <w:szCs w:val="24"/>
        </w:rPr>
      </w:pPr>
      <w:r w:rsidRPr="00100E6A">
        <w:rPr>
          <w:rFonts w:ascii="Times New Roman" w:eastAsia="Times New Roman" w:hAnsi="Times New Roman" w:cs="Times New Roman"/>
          <w:sz w:val="24"/>
          <w:szCs w:val="24"/>
        </w:rPr>
        <w:t>JOUR6671 – Media Myth and Ritual (3 credit hours)</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4"/>
          <w:szCs w:val="24"/>
        </w:rPr>
      </w:pPr>
      <w:r w:rsidRPr="00100E6A">
        <w:rPr>
          <w:rFonts w:ascii="Times New Roman" w:eastAsia="Times New Roman" w:hAnsi="Times New Roman" w:cs="Times New Roman"/>
          <w:sz w:val="24"/>
          <w:szCs w:val="24"/>
        </w:rPr>
        <w:lastRenderedPageBreak/>
        <w:t xml:space="preserve">This class introduced the importance of media and its relationship to subjects that are contentious such as religion. I produced a paper which looked at the </w:t>
      </w:r>
      <w:proofErr w:type="spellStart"/>
      <w:r w:rsidRPr="00100E6A">
        <w:rPr>
          <w:rFonts w:ascii="Times New Roman" w:eastAsia="Times New Roman" w:hAnsi="Times New Roman" w:cs="Times New Roman"/>
          <w:sz w:val="24"/>
          <w:szCs w:val="24"/>
        </w:rPr>
        <w:t>mediatization</w:t>
      </w:r>
      <w:proofErr w:type="spellEnd"/>
      <w:r w:rsidRPr="00100E6A">
        <w:rPr>
          <w:rFonts w:ascii="Times New Roman" w:eastAsia="Times New Roman" w:hAnsi="Times New Roman" w:cs="Times New Roman"/>
          <w:sz w:val="24"/>
          <w:szCs w:val="24"/>
        </w:rPr>
        <w:t xml:space="preserve"> and of breasts and breastfeeding, considering the influence media have on society’s view of breasts and appropriate communication behaviors related to female sexuality. This class allowed me to consider the passion of rhetoric as instrumental in online communication. </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b/>
          <w:sz w:val="24"/>
          <w:szCs w:val="24"/>
        </w:rPr>
      </w:pPr>
      <w:r w:rsidRPr="00100E6A">
        <w:rPr>
          <w:rFonts w:ascii="Times New Roman" w:eastAsia="Times New Roman" w:hAnsi="Times New Roman" w:cs="Times New Roman"/>
          <w:b/>
          <w:sz w:val="24"/>
          <w:szCs w:val="24"/>
        </w:rPr>
        <w:t>Spring 2009</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4"/>
          <w:szCs w:val="24"/>
        </w:rPr>
      </w:pPr>
      <w:r w:rsidRPr="00100E6A">
        <w:rPr>
          <w:rFonts w:ascii="Times New Roman" w:eastAsia="Times New Roman" w:hAnsi="Times New Roman" w:cs="Times New Roman"/>
          <w:sz w:val="24"/>
          <w:szCs w:val="24"/>
        </w:rPr>
        <w:t>COMM6410 – Discourse Analysis (3 credit hours)</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4"/>
          <w:szCs w:val="24"/>
        </w:rPr>
      </w:pPr>
      <w:r w:rsidRPr="00100E6A">
        <w:rPr>
          <w:rFonts w:ascii="Times New Roman" w:eastAsia="Times New Roman" w:hAnsi="Times New Roman" w:cs="Times New Roman"/>
          <w:sz w:val="24"/>
          <w:szCs w:val="24"/>
        </w:rPr>
        <w:t>I learned to transcribe from materials that were not interviews I had directed, and was introduced to concepts central to the study of communication and discourse. The paper I produced looked at discourse on Twitter, and how the construction of a tweet perf</w:t>
      </w:r>
      <w:r w:rsidR="000C1911" w:rsidRPr="00100E6A">
        <w:rPr>
          <w:rFonts w:ascii="Times New Roman" w:eastAsia="Times New Roman" w:hAnsi="Times New Roman" w:cs="Times New Roman"/>
          <w:sz w:val="24"/>
          <w:szCs w:val="24"/>
        </w:rPr>
        <w:t>orms identity work. I submitted the paper to</w:t>
      </w:r>
      <w:r w:rsidRPr="00100E6A">
        <w:rPr>
          <w:rFonts w:ascii="Times New Roman" w:eastAsia="Times New Roman" w:hAnsi="Times New Roman" w:cs="Times New Roman"/>
          <w:sz w:val="24"/>
          <w:szCs w:val="24"/>
        </w:rPr>
        <w:t xml:space="preserve"> Rutgers University</w:t>
      </w:r>
      <w:r w:rsidR="000C1911" w:rsidRPr="00100E6A">
        <w:rPr>
          <w:rFonts w:ascii="Times New Roman" w:eastAsia="Times New Roman" w:hAnsi="Times New Roman" w:cs="Times New Roman"/>
          <w:sz w:val="24"/>
          <w:szCs w:val="24"/>
        </w:rPr>
        <w:t xml:space="preserve"> and</w:t>
      </w:r>
      <w:r w:rsidRPr="00100E6A">
        <w:rPr>
          <w:rFonts w:ascii="Times New Roman" w:eastAsia="Times New Roman" w:hAnsi="Times New Roman" w:cs="Times New Roman"/>
          <w:sz w:val="24"/>
          <w:szCs w:val="24"/>
        </w:rPr>
        <w:t xml:space="preserve"> </w:t>
      </w:r>
      <w:r w:rsidR="000C1911" w:rsidRPr="00100E6A">
        <w:rPr>
          <w:rFonts w:ascii="Times New Roman" w:eastAsia="Times New Roman" w:hAnsi="Times New Roman" w:cs="Times New Roman"/>
          <w:sz w:val="24"/>
          <w:szCs w:val="24"/>
        </w:rPr>
        <w:t xml:space="preserve">was successful in being invited to </w:t>
      </w:r>
      <w:r w:rsidRPr="00100E6A">
        <w:rPr>
          <w:rFonts w:ascii="Times New Roman" w:eastAsia="Times New Roman" w:hAnsi="Times New Roman" w:cs="Times New Roman"/>
          <w:sz w:val="24"/>
          <w:szCs w:val="24"/>
        </w:rPr>
        <w:t>the IMSI Masters Wee</w:t>
      </w:r>
      <w:r w:rsidR="000C1911" w:rsidRPr="00100E6A">
        <w:rPr>
          <w:rFonts w:ascii="Times New Roman" w:eastAsia="Times New Roman" w:hAnsi="Times New Roman" w:cs="Times New Roman"/>
          <w:sz w:val="24"/>
          <w:szCs w:val="24"/>
        </w:rPr>
        <w:t xml:space="preserve">kend where I discussed my work on twitter, discourse and online communities with other prospective PhD students, as well as Dr James Katz, Dr Jeffrey </w:t>
      </w:r>
      <w:proofErr w:type="spellStart"/>
      <w:r w:rsidR="000C1911" w:rsidRPr="00100E6A">
        <w:rPr>
          <w:rFonts w:ascii="Times New Roman" w:eastAsia="Times New Roman" w:hAnsi="Times New Roman" w:cs="Times New Roman"/>
          <w:sz w:val="24"/>
          <w:szCs w:val="24"/>
        </w:rPr>
        <w:t>Boase</w:t>
      </w:r>
      <w:proofErr w:type="spellEnd"/>
      <w:r w:rsidR="000C1911" w:rsidRPr="00100E6A">
        <w:rPr>
          <w:rFonts w:ascii="Times New Roman" w:eastAsia="Times New Roman" w:hAnsi="Times New Roman" w:cs="Times New Roman"/>
          <w:sz w:val="24"/>
          <w:szCs w:val="24"/>
        </w:rPr>
        <w:t xml:space="preserve"> and Dr Mark </w:t>
      </w:r>
      <w:proofErr w:type="spellStart"/>
      <w:r w:rsidR="000C1911" w:rsidRPr="00100E6A">
        <w:rPr>
          <w:rFonts w:ascii="Times New Roman" w:eastAsia="Times New Roman" w:hAnsi="Times New Roman" w:cs="Times New Roman"/>
          <w:sz w:val="24"/>
          <w:szCs w:val="24"/>
        </w:rPr>
        <w:t>Aakhus</w:t>
      </w:r>
      <w:proofErr w:type="spellEnd"/>
      <w:r w:rsidR="000C1911" w:rsidRPr="00100E6A">
        <w:rPr>
          <w:rFonts w:ascii="Times New Roman" w:eastAsia="Times New Roman" w:hAnsi="Times New Roman" w:cs="Times New Roman"/>
          <w:sz w:val="24"/>
          <w:szCs w:val="24"/>
        </w:rPr>
        <w:t>.</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4"/>
          <w:szCs w:val="24"/>
        </w:rPr>
      </w:pPr>
      <w:r w:rsidRPr="00100E6A">
        <w:rPr>
          <w:rFonts w:ascii="Times New Roman" w:eastAsia="Times New Roman" w:hAnsi="Times New Roman" w:cs="Times New Roman"/>
          <w:sz w:val="24"/>
          <w:szCs w:val="24"/>
        </w:rPr>
        <w:t xml:space="preserve"> JOUR6061 – Mass Communication Research (3 credit hours)</w:t>
      </w:r>
    </w:p>
    <w:p w:rsidR="008B4F4F" w:rsidRPr="00100E6A" w:rsidRDefault="008B4F4F" w:rsidP="001C6A6B">
      <w:pPr>
        <w:spacing w:line="240" w:lineRule="auto"/>
        <w:rPr>
          <w:rFonts w:ascii="Times New Roman" w:eastAsia="Times New Roman" w:hAnsi="Times New Roman" w:cs="Times New Roman"/>
          <w:sz w:val="24"/>
          <w:szCs w:val="24"/>
        </w:rPr>
      </w:pPr>
      <w:r w:rsidRPr="00100E6A">
        <w:rPr>
          <w:rFonts w:ascii="Times New Roman" w:eastAsia="Times New Roman" w:hAnsi="Times New Roman" w:cs="Times New Roman"/>
          <w:sz w:val="24"/>
          <w:szCs w:val="24"/>
        </w:rPr>
        <w:t xml:space="preserve">A short paper </w:t>
      </w:r>
      <w:r w:rsidR="00562D03" w:rsidRPr="00100E6A">
        <w:rPr>
          <w:rFonts w:ascii="Times New Roman" w:eastAsia="Times New Roman" w:hAnsi="Times New Roman" w:cs="Times New Roman"/>
          <w:sz w:val="24"/>
          <w:szCs w:val="24"/>
        </w:rPr>
        <w:t xml:space="preserve">I </w:t>
      </w:r>
      <w:r w:rsidRPr="00100E6A">
        <w:rPr>
          <w:rFonts w:ascii="Times New Roman" w:eastAsia="Times New Roman" w:hAnsi="Times New Roman" w:cs="Times New Roman"/>
          <w:sz w:val="24"/>
          <w:szCs w:val="24"/>
        </w:rPr>
        <w:t>produced in this class looked at a segment of Twitter activity related to the Australian bushfires. I noted that two thirds of the tweets were produced by people who were in no way affected by the fire</w:t>
      </w:r>
      <w:r w:rsidR="00562D03" w:rsidRPr="00100E6A">
        <w:rPr>
          <w:rFonts w:ascii="Times New Roman" w:eastAsia="Times New Roman" w:hAnsi="Times New Roman" w:cs="Times New Roman"/>
          <w:sz w:val="24"/>
          <w:szCs w:val="24"/>
        </w:rPr>
        <w:t>s. The class began my interest in twitter-reported events and crisis.</w:t>
      </w:r>
    </w:p>
    <w:p w:rsidR="008B4F4F" w:rsidRPr="00100E6A" w:rsidRDefault="008B4F4F" w:rsidP="00A53496">
      <w:pPr>
        <w:spacing w:line="240" w:lineRule="auto"/>
        <w:rPr>
          <w:rFonts w:ascii="Times New Roman" w:eastAsia="Times New Roman" w:hAnsi="Times New Roman" w:cs="Times New Roman"/>
          <w:sz w:val="24"/>
          <w:szCs w:val="24"/>
        </w:rPr>
      </w:pPr>
      <w:r w:rsidRPr="00100E6A">
        <w:rPr>
          <w:rFonts w:ascii="Times New Roman" w:eastAsia="Times New Roman" w:hAnsi="Times New Roman" w:cs="Times New Roman"/>
          <w:sz w:val="24"/>
          <w:szCs w:val="24"/>
        </w:rPr>
        <w:t>ATLS7000 – ATLAS Seminar (1 credit hour, not included in course credit hours)</w:t>
      </w:r>
    </w:p>
    <w:p w:rsidR="008B4F4F" w:rsidRPr="00100E6A" w:rsidRDefault="00562D03"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4"/>
          <w:szCs w:val="24"/>
        </w:rPr>
      </w:pPr>
      <w:r w:rsidRPr="00100E6A">
        <w:rPr>
          <w:rFonts w:ascii="Times New Roman" w:eastAsia="Times New Roman" w:hAnsi="Times New Roman" w:cs="Times New Roman"/>
          <w:sz w:val="24"/>
          <w:szCs w:val="24"/>
        </w:rPr>
        <w:t xml:space="preserve">While still a Masters </w:t>
      </w:r>
      <w:proofErr w:type="gramStart"/>
      <w:r w:rsidRPr="00100E6A">
        <w:rPr>
          <w:rFonts w:ascii="Times New Roman" w:eastAsia="Times New Roman" w:hAnsi="Times New Roman" w:cs="Times New Roman"/>
          <w:sz w:val="24"/>
          <w:szCs w:val="24"/>
        </w:rPr>
        <w:t>student</w:t>
      </w:r>
      <w:proofErr w:type="gramEnd"/>
      <w:r w:rsidRPr="00100E6A">
        <w:rPr>
          <w:rFonts w:ascii="Times New Roman" w:eastAsia="Times New Roman" w:hAnsi="Times New Roman" w:cs="Times New Roman"/>
          <w:sz w:val="24"/>
          <w:szCs w:val="24"/>
        </w:rPr>
        <w:t xml:space="preserve">, I </w:t>
      </w:r>
      <w:r w:rsidR="008B4F4F" w:rsidRPr="00100E6A">
        <w:rPr>
          <w:rFonts w:ascii="Times New Roman" w:eastAsia="Times New Roman" w:hAnsi="Times New Roman" w:cs="Times New Roman"/>
          <w:sz w:val="24"/>
          <w:szCs w:val="24"/>
        </w:rPr>
        <w:t>join</w:t>
      </w:r>
      <w:r w:rsidRPr="00100E6A">
        <w:rPr>
          <w:rFonts w:ascii="Times New Roman" w:eastAsia="Times New Roman" w:hAnsi="Times New Roman" w:cs="Times New Roman"/>
          <w:sz w:val="24"/>
          <w:szCs w:val="24"/>
        </w:rPr>
        <w:t>ed</w:t>
      </w:r>
      <w:r w:rsidR="008B4F4F" w:rsidRPr="00100E6A">
        <w:rPr>
          <w:rFonts w:ascii="Times New Roman" w:eastAsia="Times New Roman" w:hAnsi="Times New Roman" w:cs="Times New Roman"/>
          <w:sz w:val="24"/>
          <w:szCs w:val="24"/>
        </w:rPr>
        <w:t xml:space="preserve"> the PhD Seminar for this </w:t>
      </w:r>
      <w:r w:rsidRPr="00100E6A">
        <w:rPr>
          <w:rFonts w:ascii="Times New Roman" w:eastAsia="Times New Roman" w:hAnsi="Times New Roman" w:cs="Times New Roman"/>
          <w:sz w:val="24"/>
          <w:szCs w:val="24"/>
        </w:rPr>
        <w:t>semester so that I could experience the environment of ATLAS and work with other PhD students.</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b/>
          <w:sz w:val="24"/>
          <w:szCs w:val="24"/>
        </w:rPr>
      </w:pPr>
      <w:r w:rsidRPr="00100E6A">
        <w:rPr>
          <w:rFonts w:ascii="Times New Roman" w:eastAsia="Times New Roman" w:hAnsi="Times New Roman" w:cs="Times New Roman"/>
          <w:b/>
          <w:sz w:val="24"/>
          <w:szCs w:val="24"/>
        </w:rPr>
        <w:t>Fall 2009</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ATLS5519 – Advanced Special Topics: Technology/Equity (3 credit hours)</w:t>
      </w:r>
    </w:p>
    <w:p w:rsidR="008B4F4F" w:rsidRPr="00100E6A" w:rsidRDefault="00562D03"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T</w:t>
      </w:r>
      <w:r w:rsidR="008B4F4F" w:rsidRPr="00100E6A">
        <w:rPr>
          <w:rFonts w:ascii="Times New Roman" w:hAnsi="Times New Roman" w:cs="Times New Roman"/>
          <w:sz w:val="24"/>
          <w:szCs w:val="24"/>
        </w:rPr>
        <w:t xml:space="preserve">he qualitative methods course with Dr Sarah Hug </w:t>
      </w:r>
      <w:r w:rsidRPr="00100E6A">
        <w:rPr>
          <w:rFonts w:ascii="Times New Roman" w:hAnsi="Times New Roman" w:cs="Times New Roman"/>
          <w:sz w:val="24"/>
          <w:szCs w:val="24"/>
        </w:rPr>
        <w:t>introduced the necessity and operation of IRB</w:t>
      </w:r>
      <w:r w:rsidR="008B4F4F" w:rsidRPr="00100E6A">
        <w:rPr>
          <w:rFonts w:ascii="Times New Roman" w:hAnsi="Times New Roman" w:cs="Times New Roman"/>
          <w:sz w:val="24"/>
          <w:szCs w:val="24"/>
        </w:rPr>
        <w:t>.</w:t>
      </w:r>
      <w:r w:rsidRPr="00100E6A">
        <w:rPr>
          <w:rFonts w:ascii="Times New Roman" w:hAnsi="Times New Roman" w:cs="Times New Roman"/>
          <w:sz w:val="24"/>
          <w:szCs w:val="24"/>
        </w:rPr>
        <w:t xml:space="preserve"> P</w:t>
      </w:r>
      <w:r w:rsidR="008B4F4F" w:rsidRPr="00100E6A">
        <w:rPr>
          <w:rFonts w:ascii="Times New Roman" w:hAnsi="Times New Roman" w:cs="Times New Roman"/>
          <w:sz w:val="24"/>
          <w:szCs w:val="24"/>
        </w:rPr>
        <w:t>aper</w:t>
      </w:r>
      <w:r w:rsidRPr="00100E6A">
        <w:rPr>
          <w:rFonts w:ascii="Times New Roman" w:hAnsi="Times New Roman" w:cs="Times New Roman"/>
          <w:sz w:val="24"/>
          <w:szCs w:val="24"/>
        </w:rPr>
        <w:t>: L</w:t>
      </w:r>
      <w:r w:rsidR="008B4F4F" w:rsidRPr="00100E6A">
        <w:rPr>
          <w:rFonts w:ascii="Times New Roman" w:hAnsi="Times New Roman" w:cs="Times New Roman"/>
          <w:sz w:val="24"/>
          <w:szCs w:val="24"/>
        </w:rPr>
        <w:t>iterature review focused on attitudes related to the homeless and their use of social media.</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 </w:t>
      </w:r>
      <w:r w:rsidRPr="00100E6A">
        <w:rPr>
          <w:rFonts w:ascii="Times New Roman" w:eastAsia="Times New Roman" w:hAnsi="Times New Roman" w:cs="Times New Roman"/>
          <w:sz w:val="24"/>
          <w:szCs w:val="24"/>
        </w:rPr>
        <w:t>CSCI5919 – Human Computer Interaction (3 credit hours)</w:t>
      </w:r>
    </w:p>
    <w:p w:rsidR="008B4F4F" w:rsidRPr="00100E6A" w:rsidRDefault="00562D03"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4"/>
          <w:szCs w:val="24"/>
        </w:rPr>
      </w:pPr>
      <w:proofErr w:type="gramStart"/>
      <w:r w:rsidRPr="00100E6A">
        <w:rPr>
          <w:rFonts w:ascii="Times New Roman" w:eastAsia="Times New Roman" w:hAnsi="Times New Roman" w:cs="Times New Roman"/>
          <w:sz w:val="24"/>
          <w:szCs w:val="24"/>
        </w:rPr>
        <w:t>T</w:t>
      </w:r>
      <w:r w:rsidR="008B4F4F" w:rsidRPr="00100E6A">
        <w:rPr>
          <w:rFonts w:ascii="Times New Roman" w:eastAsia="Times New Roman" w:hAnsi="Times New Roman" w:cs="Times New Roman"/>
          <w:sz w:val="24"/>
          <w:szCs w:val="24"/>
        </w:rPr>
        <w:t>he histo</w:t>
      </w:r>
      <w:r w:rsidRPr="00100E6A">
        <w:rPr>
          <w:rFonts w:ascii="Times New Roman" w:eastAsia="Times New Roman" w:hAnsi="Times New Roman" w:cs="Times New Roman"/>
          <w:sz w:val="24"/>
          <w:szCs w:val="24"/>
        </w:rPr>
        <w:t>ry of the field and range of topics considered in HCI</w:t>
      </w:r>
      <w:r w:rsidR="008B4F4F" w:rsidRPr="00100E6A">
        <w:rPr>
          <w:rFonts w:ascii="Times New Roman" w:eastAsia="Times New Roman" w:hAnsi="Times New Roman" w:cs="Times New Roman"/>
          <w:sz w:val="24"/>
          <w:szCs w:val="24"/>
        </w:rPr>
        <w:t>.</w:t>
      </w:r>
      <w:proofErr w:type="gramEnd"/>
      <w:r w:rsidRPr="00100E6A">
        <w:rPr>
          <w:rFonts w:ascii="Times New Roman" w:eastAsia="Times New Roman" w:hAnsi="Times New Roman" w:cs="Times New Roman"/>
          <w:sz w:val="24"/>
          <w:szCs w:val="24"/>
        </w:rPr>
        <w:t xml:space="preserve"> Design, user experience/interfaces and the development of technologies were all covered.</w:t>
      </w:r>
      <w:r w:rsidR="008B4F4F" w:rsidRPr="00100E6A">
        <w:rPr>
          <w:rFonts w:ascii="Times New Roman" w:eastAsia="Times New Roman" w:hAnsi="Times New Roman" w:cs="Times New Roman"/>
          <w:sz w:val="24"/>
          <w:szCs w:val="24"/>
        </w:rPr>
        <w:t xml:space="preserve"> </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4"/>
          <w:szCs w:val="24"/>
        </w:rPr>
      </w:pPr>
      <w:r w:rsidRPr="00100E6A">
        <w:rPr>
          <w:rFonts w:ascii="Times New Roman" w:eastAsia="Times New Roman" w:hAnsi="Times New Roman" w:cs="Times New Roman"/>
          <w:sz w:val="24"/>
          <w:szCs w:val="24"/>
        </w:rPr>
        <w:t xml:space="preserve">JOUR6321 – Literary </w:t>
      </w:r>
      <w:proofErr w:type="gramStart"/>
      <w:r w:rsidRPr="00100E6A">
        <w:rPr>
          <w:rFonts w:ascii="Times New Roman" w:eastAsia="Times New Roman" w:hAnsi="Times New Roman" w:cs="Times New Roman"/>
          <w:sz w:val="24"/>
          <w:szCs w:val="24"/>
        </w:rPr>
        <w:t>Journalism  (</w:t>
      </w:r>
      <w:proofErr w:type="gramEnd"/>
      <w:r w:rsidRPr="00100E6A">
        <w:rPr>
          <w:rFonts w:ascii="Times New Roman" w:eastAsia="Times New Roman" w:hAnsi="Times New Roman" w:cs="Times New Roman"/>
          <w:sz w:val="24"/>
          <w:szCs w:val="24"/>
        </w:rPr>
        <w:t>3 credit hours)</w:t>
      </w:r>
    </w:p>
    <w:p w:rsidR="008B4F4F" w:rsidRPr="00100E6A" w:rsidRDefault="003657DD"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proofErr w:type="gramStart"/>
      <w:r w:rsidRPr="00100E6A">
        <w:rPr>
          <w:rFonts w:ascii="Times New Roman" w:hAnsi="Times New Roman" w:cs="Times New Roman"/>
          <w:sz w:val="24"/>
          <w:szCs w:val="24"/>
        </w:rPr>
        <w:t>An exploration of American texts that discussed truth, narrative and reporting.</w:t>
      </w:r>
      <w:proofErr w:type="gramEnd"/>
      <w:r w:rsidRPr="00100E6A">
        <w:rPr>
          <w:rFonts w:ascii="Times New Roman" w:hAnsi="Times New Roman" w:cs="Times New Roman"/>
          <w:sz w:val="24"/>
          <w:szCs w:val="24"/>
        </w:rPr>
        <w:t xml:space="preserve"> </w:t>
      </w:r>
      <w:r w:rsidR="008B4F4F" w:rsidRPr="00100E6A">
        <w:rPr>
          <w:rFonts w:ascii="Times New Roman" w:hAnsi="Times New Roman" w:cs="Times New Roman"/>
          <w:sz w:val="24"/>
          <w:szCs w:val="24"/>
        </w:rPr>
        <w:t xml:space="preserve"> </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 w:val="24"/>
          <w:szCs w:val="24"/>
        </w:rPr>
      </w:pPr>
      <w:r w:rsidRPr="00100E6A">
        <w:rPr>
          <w:rFonts w:ascii="Times New Roman" w:hAnsi="Times New Roman" w:cs="Times New Roman"/>
          <w:b/>
          <w:sz w:val="24"/>
          <w:szCs w:val="24"/>
        </w:rPr>
        <w:t>Spring 2010</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4"/>
          <w:szCs w:val="24"/>
        </w:rPr>
      </w:pPr>
      <w:r w:rsidRPr="00100E6A">
        <w:rPr>
          <w:rFonts w:ascii="Times New Roman" w:hAnsi="Times New Roman" w:cs="Times New Roman"/>
          <w:sz w:val="24"/>
          <w:szCs w:val="24"/>
        </w:rPr>
        <w:t xml:space="preserve">JOUR5841 </w:t>
      </w:r>
      <w:r w:rsidR="003657DD" w:rsidRPr="00100E6A">
        <w:rPr>
          <w:rFonts w:ascii="Times New Roman" w:eastAsia="Times New Roman" w:hAnsi="Times New Roman" w:cs="Times New Roman"/>
          <w:sz w:val="24"/>
          <w:szCs w:val="24"/>
        </w:rPr>
        <w:t xml:space="preserve">– </w:t>
      </w:r>
      <w:r w:rsidRPr="00100E6A">
        <w:rPr>
          <w:rFonts w:ascii="Times New Roman" w:eastAsia="Times New Roman" w:hAnsi="Times New Roman" w:cs="Times New Roman"/>
          <w:sz w:val="24"/>
          <w:szCs w:val="24"/>
        </w:rPr>
        <w:t>Twitter and Democracy (3 credit hours)</w:t>
      </w:r>
    </w:p>
    <w:p w:rsidR="008B4F4F" w:rsidRPr="00100E6A" w:rsidRDefault="003657DD"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4"/>
          <w:szCs w:val="24"/>
        </w:rPr>
      </w:pPr>
      <w:r w:rsidRPr="00100E6A">
        <w:rPr>
          <w:rFonts w:ascii="Times New Roman" w:eastAsia="Times New Roman" w:hAnsi="Times New Roman" w:cs="Times New Roman"/>
          <w:sz w:val="24"/>
          <w:szCs w:val="24"/>
        </w:rPr>
        <w:t xml:space="preserve">This class considered </w:t>
      </w:r>
      <w:r w:rsidR="008B4F4F" w:rsidRPr="00100E6A">
        <w:rPr>
          <w:rFonts w:ascii="Times New Roman" w:eastAsia="Times New Roman" w:hAnsi="Times New Roman" w:cs="Times New Roman"/>
          <w:sz w:val="24"/>
          <w:szCs w:val="24"/>
        </w:rPr>
        <w:t xml:space="preserve">Twitter and social media in </w:t>
      </w:r>
      <w:r w:rsidRPr="00100E6A">
        <w:rPr>
          <w:rFonts w:ascii="Times New Roman" w:eastAsia="Times New Roman" w:hAnsi="Times New Roman" w:cs="Times New Roman"/>
          <w:sz w:val="24"/>
          <w:szCs w:val="24"/>
        </w:rPr>
        <w:t xml:space="preserve">news </w:t>
      </w:r>
      <w:r w:rsidR="008B4F4F" w:rsidRPr="00100E6A">
        <w:rPr>
          <w:rFonts w:ascii="Times New Roman" w:eastAsia="Times New Roman" w:hAnsi="Times New Roman" w:cs="Times New Roman"/>
          <w:sz w:val="24"/>
          <w:szCs w:val="24"/>
        </w:rPr>
        <w:t>reporting</w:t>
      </w:r>
      <w:r w:rsidRPr="00100E6A">
        <w:rPr>
          <w:rFonts w:ascii="Times New Roman" w:eastAsia="Times New Roman" w:hAnsi="Times New Roman" w:cs="Times New Roman"/>
          <w:sz w:val="24"/>
          <w:szCs w:val="24"/>
        </w:rPr>
        <w:t xml:space="preserve"> and the impact of the </w:t>
      </w:r>
      <w:proofErr w:type="spellStart"/>
      <w:r w:rsidRPr="00100E6A">
        <w:rPr>
          <w:rFonts w:ascii="Times New Roman" w:eastAsia="Times New Roman" w:hAnsi="Times New Roman" w:cs="Times New Roman"/>
          <w:sz w:val="24"/>
          <w:szCs w:val="24"/>
        </w:rPr>
        <w:t>microblog</w:t>
      </w:r>
      <w:proofErr w:type="spellEnd"/>
      <w:r w:rsidRPr="00100E6A">
        <w:rPr>
          <w:rFonts w:ascii="Times New Roman" w:eastAsia="Times New Roman" w:hAnsi="Times New Roman" w:cs="Times New Roman"/>
          <w:sz w:val="24"/>
          <w:szCs w:val="24"/>
        </w:rPr>
        <w:t xml:space="preserve"> on other traditional domains of communication such as education. We also explored </w:t>
      </w:r>
      <w:r w:rsidRPr="00100E6A">
        <w:rPr>
          <w:rFonts w:ascii="Times New Roman" w:eastAsia="Times New Roman" w:hAnsi="Times New Roman" w:cs="Times New Roman"/>
          <w:sz w:val="24"/>
          <w:szCs w:val="24"/>
        </w:rPr>
        <w:lastRenderedPageBreak/>
        <w:t xml:space="preserve">the nuances of </w:t>
      </w:r>
      <w:r w:rsidR="008B4F4F" w:rsidRPr="00100E6A">
        <w:rPr>
          <w:rFonts w:ascii="Times New Roman" w:eastAsia="Times New Roman" w:hAnsi="Times New Roman" w:cs="Times New Roman"/>
          <w:sz w:val="24"/>
          <w:szCs w:val="24"/>
        </w:rPr>
        <w:t>etiquette when moved to an online social medium</w:t>
      </w:r>
      <w:r w:rsidRPr="00100E6A">
        <w:rPr>
          <w:rFonts w:ascii="Times New Roman" w:eastAsia="Times New Roman" w:hAnsi="Times New Roman" w:cs="Times New Roman"/>
          <w:sz w:val="24"/>
          <w:szCs w:val="24"/>
        </w:rPr>
        <w:t>, and how those courtesies support the building of community online</w:t>
      </w:r>
      <w:r w:rsidR="008B4F4F" w:rsidRPr="00100E6A">
        <w:rPr>
          <w:rFonts w:ascii="Times New Roman" w:eastAsia="Times New Roman" w:hAnsi="Times New Roman" w:cs="Times New Roman"/>
          <w:sz w:val="24"/>
          <w:szCs w:val="24"/>
        </w:rPr>
        <w:t>.</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4"/>
          <w:szCs w:val="24"/>
        </w:rPr>
      </w:pPr>
      <w:r w:rsidRPr="00100E6A">
        <w:rPr>
          <w:rFonts w:ascii="Times New Roman" w:hAnsi="Times New Roman" w:cs="Times New Roman"/>
          <w:sz w:val="24"/>
          <w:szCs w:val="24"/>
        </w:rPr>
        <w:t>JOUR6591</w:t>
      </w:r>
      <w:r w:rsidRPr="00100E6A">
        <w:rPr>
          <w:rFonts w:ascii="Times New Roman" w:eastAsia="Times New Roman" w:hAnsi="Times New Roman" w:cs="Times New Roman"/>
          <w:sz w:val="24"/>
          <w:szCs w:val="24"/>
        </w:rPr>
        <w:t xml:space="preserve">– </w:t>
      </w:r>
      <w:proofErr w:type="spellStart"/>
      <w:r w:rsidRPr="00100E6A">
        <w:rPr>
          <w:rFonts w:ascii="Times New Roman" w:eastAsia="Times New Roman" w:hAnsi="Times New Roman" w:cs="Times New Roman"/>
          <w:sz w:val="24"/>
          <w:szCs w:val="24"/>
        </w:rPr>
        <w:t>Masters</w:t>
      </w:r>
      <w:proofErr w:type="spellEnd"/>
      <w:r w:rsidRPr="00100E6A">
        <w:rPr>
          <w:rFonts w:ascii="Times New Roman" w:eastAsia="Times New Roman" w:hAnsi="Times New Roman" w:cs="Times New Roman"/>
          <w:sz w:val="24"/>
          <w:szCs w:val="24"/>
        </w:rPr>
        <w:t xml:space="preserve"> Thesis (6 credit hours, not included in course credit hours)</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4"/>
          <w:szCs w:val="24"/>
        </w:rPr>
      </w:pPr>
      <w:proofErr w:type="spellStart"/>
      <w:r w:rsidRPr="00100E6A">
        <w:rPr>
          <w:rFonts w:ascii="Times New Roman" w:eastAsia="Times New Roman" w:hAnsi="Times New Roman" w:cs="Times New Roman"/>
          <w:sz w:val="24"/>
          <w:szCs w:val="24"/>
        </w:rPr>
        <w:t>Masters</w:t>
      </w:r>
      <w:proofErr w:type="spellEnd"/>
      <w:r w:rsidRPr="00100E6A">
        <w:rPr>
          <w:rFonts w:ascii="Times New Roman" w:eastAsia="Times New Roman" w:hAnsi="Times New Roman" w:cs="Times New Roman"/>
          <w:sz w:val="24"/>
          <w:szCs w:val="24"/>
        </w:rPr>
        <w:t xml:space="preserve"> Thesis</w:t>
      </w:r>
      <w:r w:rsidR="003657DD" w:rsidRPr="00100E6A">
        <w:rPr>
          <w:rFonts w:ascii="Times New Roman" w:eastAsia="Times New Roman" w:hAnsi="Times New Roman" w:cs="Times New Roman"/>
          <w:sz w:val="24"/>
          <w:szCs w:val="24"/>
        </w:rPr>
        <w:t>:</w:t>
      </w:r>
      <w:r w:rsidRPr="00100E6A">
        <w:rPr>
          <w:rFonts w:ascii="Times New Roman" w:eastAsia="Times New Roman" w:hAnsi="Times New Roman" w:cs="Times New Roman"/>
          <w:sz w:val="24"/>
          <w:szCs w:val="24"/>
        </w:rPr>
        <w:t xml:space="preserve"> </w:t>
      </w:r>
      <w:r w:rsidR="003657DD" w:rsidRPr="00100E6A">
        <w:rPr>
          <w:rFonts w:ascii="Times New Roman" w:eastAsia="Times New Roman" w:hAnsi="Times New Roman" w:cs="Times New Roman"/>
          <w:sz w:val="24"/>
          <w:szCs w:val="24"/>
        </w:rPr>
        <w:t>I</w:t>
      </w:r>
      <w:r w:rsidRPr="00100E6A">
        <w:rPr>
          <w:rFonts w:ascii="Times New Roman" w:eastAsia="Times New Roman" w:hAnsi="Times New Roman" w:cs="Times New Roman"/>
          <w:sz w:val="24"/>
          <w:szCs w:val="24"/>
        </w:rPr>
        <w:t xml:space="preserve"> used a triangulated methodology which included a content analysis of the twitter streams, blog posts and comments, an online questionnaire directed at those who were tweeting at the time, and a series of depth interviews with the key </w:t>
      </w:r>
      <w:proofErr w:type="spellStart"/>
      <w:r w:rsidRPr="00100E6A">
        <w:rPr>
          <w:rFonts w:ascii="Times New Roman" w:eastAsia="Times New Roman" w:hAnsi="Times New Roman" w:cs="Times New Roman"/>
          <w:sz w:val="24"/>
          <w:szCs w:val="24"/>
        </w:rPr>
        <w:t>twitterers</w:t>
      </w:r>
      <w:proofErr w:type="spellEnd"/>
      <w:r w:rsidRPr="00100E6A">
        <w:rPr>
          <w:rFonts w:ascii="Times New Roman" w:eastAsia="Times New Roman" w:hAnsi="Times New Roman" w:cs="Times New Roman"/>
          <w:sz w:val="24"/>
          <w:szCs w:val="24"/>
        </w:rPr>
        <w:t>.</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i/>
          <w:sz w:val="24"/>
          <w:szCs w:val="24"/>
        </w:rPr>
      </w:pPr>
      <w:r w:rsidRPr="00100E6A">
        <w:rPr>
          <w:rFonts w:ascii="Times New Roman" w:hAnsi="Times New Roman" w:cs="Times New Roman"/>
          <w:i/>
          <w:sz w:val="24"/>
          <w:szCs w:val="24"/>
        </w:rPr>
        <w:t>Courses taken while an ATLAS PhD student</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 w:val="24"/>
          <w:szCs w:val="24"/>
        </w:rPr>
      </w:pPr>
      <w:r w:rsidRPr="00100E6A">
        <w:rPr>
          <w:rFonts w:ascii="Times New Roman" w:hAnsi="Times New Roman" w:cs="Times New Roman"/>
          <w:b/>
          <w:sz w:val="24"/>
          <w:szCs w:val="24"/>
        </w:rPr>
        <w:t>Fall 2010</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CSCI5839 </w:t>
      </w:r>
      <w:r w:rsidRPr="00100E6A">
        <w:rPr>
          <w:rFonts w:ascii="Times New Roman" w:eastAsia="Times New Roman" w:hAnsi="Times New Roman" w:cs="Times New Roman"/>
          <w:sz w:val="24"/>
          <w:szCs w:val="24"/>
        </w:rPr>
        <w:t>–</w:t>
      </w:r>
      <w:r w:rsidR="003657DD" w:rsidRPr="00100E6A">
        <w:rPr>
          <w:rFonts w:ascii="Times New Roman" w:hAnsi="Times New Roman" w:cs="Times New Roman"/>
          <w:sz w:val="24"/>
          <w:szCs w:val="24"/>
        </w:rPr>
        <w:t xml:space="preserve"> </w:t>
      </w:r>
      <w:r w:rsidRPr="00100E6A">
        <w:rPr>
          <w:rFonts w:ascii="Times New Roman" w:hAnsi="Times New Roman" w:cs="Times New Roman"/>
          <w:sz w:val="24"/>
          <w:szCs w:val="24"/>
        </w:rPr>
        <w:t>User Centered Design (3 credit hours)</w:t>
      </w:r>
    </w:p>
    <w:p w:rsidR="008B4F4F" w:rsidRPr="00100E6A" w:rsidRDefault="009C225A"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Prof. Clayton Lewis led the class through </w:t>
      </w:r>
      <w:r w:rsidR="008B4F4F" w:rsidRPr="00100E6A">
        <w:rPr>
          <w:rFonts w:ascii="Times New Roman" w:hAnsi="Times New Roman" w:cs="Times New Roman"/>
          <w:sz w:val="24"/>
          <w:szCs w:val="24"/>
        </w:rPr>
        <w:t>different methods of impl</w:t>
      </w:r>
      <w:r w:rsidRPr="00100E6A">
        <w:rPr>
          <w:rFonts w:ascii="Times New Roman" w:hAnsi="Times New Roman" w:cs="Times New Roman"/>
          <w:sz w:val="24"/>
          <w:szCs w:val="24"/>
        </w:rPr>
        <w:t>ementing user testing. Final project: I was part of a team which developed</w:t>
      </w:r>
      <w:r w:rsidR="008B4F4F" w:rsidRPr="00100E6A">
        <w:rPr>
          <w:rFonts w:ascii="Times New Roman" w:hAnsi="Times New Roman" w:cs="Times New Roman"/>
          <w:sz w:val="24"/>
          <w:szCs w:val="24"/>
        </w:rPr>
        <w:t xml:space="preserve"> the interface for a social philanthropic site. </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CSCI7000 </w:t>
      </w:r>
      <w:r w:rsidRPr="00100E6A">
        <w:rPr>
          <w:rFonts w:ascii="Times New Roman" w:eastAsia="Times New Roman" w:hAnsi="Times New Roman" w:cs="Times New Roman"/>
          <w:sz w:val="24"/>
          <w:szCs w:val="24"/>
        </w:rPr>
        <w:t>–</w:t>
      </w:r>
      <w:r w:rsidRPr="00100E6A">
        <w:rPr>
          <w:rFonts w:ascii="Times New Roman" w:hAnsi="Times New Roman" w:cs="Times New Roman"/>
          <w:sz w:val="24"/>
          <w:szCs w:val="24"/>
        </w:rPr>
        <w:t xml:space="preserve"> Current Topics in Computer Science: Human Centered Computing </w:t>
      </w:r>
      <w:proofErr w:type="gramStart"/>
      <w:r w:rsidRPr="00100E6A">
        <w:rPr>
          <w:rFonts w:ascii="Times New Roman" w:hAnsi="Times New Roman" w:cs="Times New Roman"/>
          <w:sz w:val="24"/>
          <w:szCs w:val="24"/>
        </w:rPr>
        <w:t>Foundations  (</w:t>
      </w:r>
      <w:proofErr w:type="gramEnd"/>
      <w:r w:rsidRPr="00100E6A">
        <w:rPr>
          <w:rFonts w:ascii="Times New Roman" w:hAnsi="Times New Roman" w:cs="Times New Roman"/>
          <w:sz w:val="24"/>
          <w:szCs w:val="24"/>
        </w:rPr>
        <w:t>3 credit hours)</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This class with Prof. Gerhard Fischer considered areas of collaborative learning, social technologies and </w:t>
      </w:r>
      <w:r w:rsidR="009C225A" w:rsidRPr="00100E6A">
        <w:rPr>
          <w:rFonts w:ascii="Times New Roman" w:hAnsi="Times New Roman" w:cs="Times New Roman"/>
          <w:sz w:val="24"/>
          <w:szCs w:val="24"/>
        </w:rPr>
        <w:t>crowds. F</w:t>
      </w:r>
      <w:r w:rsidRPr="00100E6A">
        <w:rPr>
          <w:rFonts w:ascii="Times New Roman" w:hAnsi="Times New Roman" w:cs="Times New Roman"/>
          <w:sz w:val="24"/>
          <w:szCs w:val="24"/>
        </w:rPr>
        <w:t>inal project</w:t>
      </w:r>
      <w:r w:rsidR="009C225A" w:rsidRPr="00100E6A">
        <w:rPr>
          <w:rFonts w:ascii="Times New Roman" w:hAnsi="Times New Roman" w:cs="Times New Roman"/>
          <w:sz w:val="24"/>
          <w:szCs w:val="24"/>
        </w:rPr>
        <w:t>: I was part of a</w:t>
      </w:r>
      <w:r w:rsidRPr="00100E6A">
        <w:rPr>
          <w:rFonts w:ascii="Times New Roman" w:hAnsi="Times New Roman" w:cs="Times New Roman"/>
          <w:sz w:val="24"/>
          <w:szCs w:val="24"/>
        </w:rPr>
        <w:t xml:space="preserve"> team creating social media buzz around a candidate seeking re-appointment at a fictional university. We looked at people’s reactions to the candidate, willingness to share their opinions on it in social media, and likelihood to get involved in the voting process itself if reward existed.</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ATLS7000 </w:t>
      </w:r>
      <w:r w:rsidRPr="00100E6A">
        <w:rPr>
          <w:rFonts w:ascii="Times New Roman" w:eastAsia="Times New Roman" w:hAnsi="Times New Roman" w:cs="Times New Roman"/>
          <w:sz w:val="24"/>
          <w:szCs w:val="24"/>
        </w:rPr>
        <w:t>–</w:t>
      </w:r>
      <w:r w:rsidRPr="00100E6A">
        <w:rPr>
          <w:rFonts w:ascii="Times New Roman" w:hAnsi="Times New Roman" w:cs="Times New Roman"/>
          <w:sz w:val="24"/>
          <w:szCs w:val="24"/>
        </w:rPr>
        <w:t xml:space="preserve"> ATLAS </w:t>
      </w:r>
      <w:proofErr w:type="gramStart"/>
      <w:r w:rsidRPr="00100E6A">
        <w:rPr>
          <w:rFonts w:ascii="Times New Roman" w:hAnsi="Times New Roman" w:cs="Times New Roman"/>
          <w:sz w:val="24"/>
          <w:szCs w:val="24"/>
        </w:rPr>
        <w:t>Seminar  (</w:t>
      </w:r>
      <w:proofErr w:type="gramEnd"/>
      <w:r w:rsidRPr="00100E6A">
        <w:rPr>
          <w:rFonts w:ascii="Times New Roman" w:hAnsi="Times New Roman" w:cs="Times New Roman"/>
          <w:sz w:val="24"/>
          <w:szCs w:val="24"/>
        </w:rPr>
        <w:t>1 credit hour, not included in course credit hours)</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Sem</w:t>
      </w:r>
      <w:r w:rsidR="009C225A" w:rsidRPr="00100E6A">
        <w:rPr>
          <w:rFonts w:ascii="Times New Roman" w:hAnsi="Times New Roman" w:cs="Times New Roman"/>
          <w:sz w:val="24"/>
          <w:szCs w:val="24"/>
        </w:rPr>
        <w:t>inar:</w:t>
      </w:r>
      <w:r w:rsidRPr="00100E6A">
        <w:rPr>
          <w:rFonts w:ascii="Times New Roman" w:hAnsi="Times New Roman" w:cs="Times New Roman"/>
          <w:sz w:val="24"/>
          <w:szCs w:val="24"/>
        </w:rPr>
        <w:t xml:space="preserve"> readings on culture with Prof. Debra Richardson, who was on sabbatical from UC Irvine.</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 w:val="24"/>
          <w:szCs w:val="24"/>
        </w:rPr>
      </w:pPr>
      <w:r w:rsidRPr="00100E6A">
        <w:rPr>
          <w:rFonts w:ascii="Times New Roman" w:hAnsi="Times New Roman" w:cs="Times New Roman"/>
          <w:b/>
          <w:sz w:val="24"/>
          <w:szCs w:val="24"/>
        </w:rPr>
        <w:t>Spring 2011</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ATLS5519-004 – </w:t>
      </w:r>
      <w:proofErr w:type="spellStart"/>
      <w:r w:rsidRPr="00100E6A">
        <w:rPr>
          <w:rFonts w:ascii="Times New Roman" w:hAnsi="Times New Roman" w:cs="Times New Roman"/>
          <w:sz w:val="24"/>
          <w:szCs w:val="24"/>
        </w:rPr>
        <w:t>XBox</w:t>
      </w:r>
      <w:proofErr w:type="spellEnd"/>
      <w:r w:rsidRPr="00100E6A">
        <w:rPr>
          <w:rFonts w:ascii="Times New Roman" w:hAnsi="Times New Roman" w:cs="Times New Roman"/>
          <w:sz w:val="24"/>
          <w:szCs w:val="24"/>
        </w:rPr>
        <w:t xml:space="preserve"> Game Design (3 credit hours)</w:t>
      </w:r>
    </w:p>
    <w:p w:rsidR="008B4F4F" w:rsidRPr="00100E6A" w:rsidRDefault="009C225A"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I learned</w:t>
      </w:r>
      <w:r w:rsidR="008B4F4F" w:rsidRPr="00100E6A">
        <w:rPr>
          <w:rFonts w:ascii="Times New Roman" w:hAnsi="Times New Roman" w:cs="Times New Roman"/>
          <w:sz w:val="24"/>
          <w:szCs w:val="24"/>
        </w:rPr>
        <w:t xml:space="preserve"> to write </w:t>
      </w:r>
      <w:r w:rsidRPr="00100E6A">
        <w:rPr>
          <w:rFonts w:ascii="Times New Roman" w:hAnsi="Times New Roman" w:cs="Times New Roman"/>
          <w:sz w:val="24"/>
          <w:szCs w:val="24"/>
        </w:rPr>
        <w:t>basic code</w:t>
      </w:r>
      <w:r w:rsidR="00A53496" w:rsidRPr="00100E6A">
        <w:rPr>
          <w:rFonts w:ascii="Times New Roman" w:hAnsi="Times New Roman" w:cs="Times New Roman"/>
          <w:sz w:val="24"/>
          <w:szCs w:val="24"/>
        </w:rPr>
        <w:t xml:space="preserve"> in C#, and was introduced to the importance of narrative in the design of games</w:t>
      </w:r>
      <w:r w:rsidRPr="00100E6A">
        <w:rPr>
          <w:rFonts w:ascii="Times New Roman" w:hAnsi="Times New Roman" w:cs="Times New Roman"/>
          <w:sz w:val="24"/>
          <w:szCs w:val="24"/>
        </w:rPr>
        <w:t>.</w:t>
      </w:r>
    </w:p>
    <w:p w:rsidR="009C225A"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ATLS5519-006 – Communication and Technology (3 credit hours)</w:t>
      </w:r>
    </w:p>
    <w:p w:rsidR="008B4F4F" w:rsidRPr="00100E6A" w:rsidRDefault="009C225A"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This class was a focused e</w:t>
      </w:r>
      <w:r w:rsidRPr="00100E6A">
        <w:rPr>
          <w:rFonts w:ascii="Times New Roman" w:hAnsi="Times New Roman" w:cs="Times New Roman"/>
          <w:color w:val="000000"/>
          <w:sz w:val="24"/>
          <w:szCs w:val="24"/>
        </w:rPr>
        <w:t>xploration of</w:t>
      </w:r>
      <w:r w:rsidR="008B4F4F" w:rsidRPr="00100E6A">
        <w:rPr>
          <w:rFonts w:ascii="Times New Roman" w:hAnsi="Times New Roman" w:cs="Times New Roman"/>
          <w:color w:val="000000"/>
          <w:sz w:val="24"/>
          <w:szCs w:val="24"/>
        </w:rPr>
        <w:t xml:space="preserve"> research questions and a range of </w:t>
      </w:r>
      <w:r w:rsidRPr="00100E6A">
        <w:rPr>
          <w:rFonts w:ascii="Times New Roman" w:hAnsi="Times New Roman" w:cs="Times New Roman"/>
          <w:color w:val="000000"/>
          <w:sz w:val="24"/>
          <w:szCs w:val="24"/>
        </w:rPr>
        <w:t>underpinning theory, preparing the student for</w:t>
      </w:r>
      <w:r w:rsidR="008B4F4F" w:rsidRPr="00100E6A">
        <w:rPr>
          <w:rFonts w:ascii="Times New Roman" w:hAnsi="Times New Roman" w:cs="Times New Roman"/>
          <w:color w:val="000000"/>
          <w:sz w:val="24"/>
          <w:szCs w:val="24"/>
        </w:rPr>
        <w:t xml:space="preserve"> the rigor of unpa</w:t>
      </w:r>
      <w:r w:rsidRPr="00100E6A">
        <w:rPr>
          <w:rFonts w:ascii="Times New Roman" w:hAnsi="Times New Roman" w:cs="Times New Roman"/>
          <w:color w:val="000000"/>
          <w:sz w:val="24"/>
          <w:szCs w:val="24"/>
        </w:rPr>
        <w:t>cking assumptions and questioning</w:t>
      </w:r>
      <w:r w:rsidR="008B4F4F" w:rsidRPr="00100E6A">
        <w:rPr>
          <w:rFonts w:ascii="Times New Roman" w:hAnsi="Times New Roman" w:cs="Times New Roman"/>
          <w:color w:val="000000"/>
          <w:sz w:val="24"/>
          <w:szCs w:val="24"/>
        </w:rPr>
        <w:t xml:space="preserve"> research.</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color w:val="000000"/>
          <w:sz w:val="24"/>
          <w:szCs w:val="24"/>
        </w:rPr>
      </w:pPr>
      <w:r w:rsidRPr="00100E6A">
        <w:rPr>
          <w:rFonts w:ascii="Times New Roman" w:hAnsi="Times New Roman" w:cs="Times New Roman"/>
          <w:color w:val="000000"/>
          <w:sz w:val="24"/>
          <w:szCs w:val="24"/>
        </w:rPr>
        <w:t xml:space="preserve">SOCY5031 </w:t>
      </w:r>
      <w:r w:rsidRPr="00100E6A">
        <w:rPr>
          <w:rFonts w:ascii="Times New Roman" w:hAnsi="Times New Roman" w:cs="Times New Roman"/>
          <w:sz w:val="24"/>
          <w:szCs w:val="24"/>
        </w:rPr>
        <w:t>– Research Design (3 credit hours)</w:t>
      </w:r>
    </w:p>
    <w:p w:rsidR="008B4F4F" w:rsidRPr="00100E6A" w:rsidRDefault="009C225A"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color w:val="000000"/>
          <w:sz w:val="24"/>
          <w:szCs w:val="24"/>
        </w:rPr>
      </w:pPr>
      <w:r w:rsidRPr="00100E6A">
        <w:rPr>
          <w:rFonts w:ascii="Times New Roman" w:hAnsi="Times New Roman" w:cs="Times New Roman"/>
          <w:color w:val="000000"/>
          <w:sz w:val="24"/>
          <w:szCs w:val="24"/>
        </w:rPr>
        <w:t xml:space="preserve">The </w:t>
      </w:r>
      <w:r w:rsidR="008B4F4F" w:rsidRPr="00100E6A">
        <w:rPr>
          <w:rFonts w:ascii="Times New Roman" w:hAnsi="Times New Roman" w:cs="Times New Roman"/>
          <w:color w:val="000000"/>
          <w:sz w:val="24"/>
          <w:szCs w:val="24"/>
        </w:rPr>
        <w:t>papers studied in thi</w:t>
      </w:r>
      <w:r w:rsidRPr="00100E6A">
        <w:rPr>
          <w:rFonts w:ascii="Times New Roman" w:hAnsi="Times New Roman" w:cs="Times New Roman"/>
          <w:color w:val="000000"/>
          <w:sz w:val="24"/>
          <w:szCs w:val="24"/>
        </w:rPr>
        <w:t xml:space="preserve">s sociology class invited </w:t>
      </w:r>
      <w:r w:rsidR="008B4F4F" w:rsidRPr="00100E6A">
        <w:rPr>
          <w:rFonts w:ascii="Times New Roman" w:hAnsi="Times New Roman" w:cs="Times New Roman"/>
          <w:color w:val="000000"/>
          <w:sz w:val="24"/>
          <w:szCs w:val="24"/>
        </w:rPr>
        <w:t>consider</w:t>
      </w:r>
      <w:r w:rsidRPr="00100E6A">
        <w:rPr>
          <w:rFonts w:ascii="Times New Roman" w:hAnsi="Times New Roman" w:cs="Times New Roman"/>
          <w:color w:val="000000"/>
          <w:sz w:val="24"/>
          <w:szCs w:val="24"/>
        </w:rPr>
        <w:t>ation of</w:t>
      </w:r>
      <w:r w:rsidR="008B4F4F" w:rsidRPr="00100E6A">
        <w:rPr>
          <w:rFonts w:ascii="Times New Roman" w:hAnsi="Times New Roman" w:cs="Times New Roman"/>
          <w:color w:val="000000"/>
          <w:sz w:val="24"/>
          <w:szCs w:val="24"/>
        </w:rPr>
        <w:t xml:space="preserve"> ethics, sampling, literat</w:t>
      </w:r>
      <w:r w:rsidRPr="00100E6A">
        <w:rPr>
          <w:rFonts w:ascii="Times New Roman" w:hAnsi="Times New Roman" w:cs="Times New Roman"/>
          <w:color w:val="000000"/>
          <w:sz w:val="24"/>
          <w:szCs w:val="24"/>
        </w:rPr>
        <w:t>ure reviews etc</w:t>
      </w:r>
      <w:r w:rsidR="008B4F4F" w:rsidRPr="00100E6A">
        <w:rPr>
          <w:rFonts w:ascii="Times New Roman" w:hAnsi="Times New Roman" w:cs="Times New Roman"/>
          <w:color w:val="000000"/>
          <w:sz w:val="24"/>
          <w:szCs w:val="24"/>
        </w:rPr>
        <w:t xml:space="preserve">. </w:t>
      </w:r>
      <w:r w:rsidRPr="00100E6A">
        <w:rPr>
          <w:rFonts w:ascii="Times New Roman" w:hAnsi="Times New Roman" w:cs="Times New Roman"/>
          <w:color w:val="000000"/>
          <w:sz w:val="24"/>
          <w:szCs w:val="24"/>
        </w:rPr>
        <w:t>F</w:t>
      </w:r>
      <w:r w:rsidR="008B4F4F" w:rsidRPr="00100E6A">
        <w:rPr>
          <w:rFonts w:ascii="Times New Roman" w:hAnsi="Times New Roman" w:cs="Times New Roman"/>
          <w:color w:val="000000"/>
          <w:sz w:val="24"/>
          <w:szCs w:val="24"/>
        </w:rPr>
        <w:t>inal paper</w:t>
      </w:r>
      <w:r w:rsidRPr="00100E6A">
        <w:rPr>
          <w:rFonts w:ascii="Times New Roman" w:hAnsi="Times New Roman" w:cs="Times New Roman"/>
          <w:color w:val="000000"/>
          <w:sz w:val="24"/>
          <w:szCs w:val="24"/>
        </w:rPr>
        <w:t xml:space="preserve">: Designed a research methodology </w:t>
      </w:r>
      <w:r w:rsidR="008B4F4F" w:rsidRPr="00100E6A">
        <w:rPr>
          <w:rFonts w:ascii="Times New Roman" w:hAnsi="Times New Roman" w:cs="Times New Roman"/>
          <w:color w:val="000000"/>
          <w:sz w:val="24"/>
          <w:szCs w:val="24"/>
        </w:rPr>
        <w:t xml:space="preserve">looking at posts from the bereaved on the </w:t>
      </w:r>
      <w:proofErr w:type="spellStart"/>
      <w:r w:rsidR="008B4F4F" w:rsidRPr="00100E6A">
        <w:rPr>
          <w:rFonts w:ascii="Times New Roman" w:hAnsi="Times New Roman" w:cs="Times New Roman"/>
          <w:color w:val="000000"/>
          <w:sz w:val="24"/>
          <w:szCs w:val="24"/>
        </w:rPr>
        <w:t>Facebook</w:t>
      </w:r>
      <w:proofErr w:type="spellEnd"/>
      <w:r w:rsidR="008B4F4F" w:rsidRPr="00100E6A">
        <w:rPr>
          <w:rFonts w:ascii="Times New Roman" w:hAnsi="Times New Roman" w:cs="Times New Roman"/>
          <w:color w:val="000000"/>
          <w:sz w:val="24"/>
          <w:szCs w:val="24"/>
        </w:rPr>
        <w:t xml:space="preserve"> pages of people who have pa</w:t>
      </w:r>
      <w:r w:rsidRPr="00100E6A">
        <w:rPr>
          <w:rFonts w:ascii="Times New Roman" w:hAnsi="Times New Roman" w:cs="Times New Roman"/>
          <w:color w:val="000000"/>
          <w:sz w:val="24"/>
          <w:szCs w:val="24"/>
        </w:rPr>
        <w:t xml:space="preserve">ssed away. The goal of this was to investigate </w:t>
      </w:r>
      <w:r w:rsidRPr="00100E6A">
        <w:rPr>
          <w:rFonts w:ascii="Times New Roman" w:hAnsi="Times New Roman" w:cs="Times New Roman"/>
          <w:color w:val="000000"/>
          <w:sz w:val="24"/>
          <w:szCs w:val="24"/>
        </w:rPr>
        <w:lastRenderedPageBreak/>
        <w:t>research questions around how people use</w:t>
      </w:r>
      <w:r w:rsidR="008B4F4F" w:rsidRPr="00100E6A">
        <w:rPr>
          <w:rFonts w:ascii="Times New Roman" w:hAnsi="Times New Roman" w:cs="Times New Roman"/>
          <w:color w:val="000000"/>
          <w:sz w:val="24"/>
          <w:szCs w:val="24"/>
        </w:rPr>
        <w:t xml:space="preserve"> social media in order to maintain connections with people post-mortem, and how the user interface of </w:t>
      </w:r>
      <w:proofErr w:type="spellStart"/>
      <w:r w:rsidR="008B4F4F" w:rsidRPr="00100E6A">
        <w:rPr>
          <w:rFonts w:ascii="Times New Roman" w:hAnsi="Times New Roman" w:cs="Times New Roman"/>
          <w:color w:val="000000"/>
          <w:sz w:val="24"/>
          <w:szCs w:val="24"/>
        </w:rPr>
        <w:t>Facebook</w:t>
      </w:r>
      <w:proofErr w:type="spellEnd"/>
      <w:r w:rsidR="008B4F4F" w:rsidRPr="00100E6A">
        <w:rPr>
          <w:rFonts w:ascii="Times New Roman" w:hAnsi="Times New Roman" w:cs="Times New Roman"/>
          <w:color w:val="000000"/>
          <w:sz w:val="24"/>
          <w:szCs w:val="24"/>
        </w:rPr>
        <w:t xml:space="preserve"> supports this connection.</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ATLS7000 </w:t>
      </w:r>
      <w:r w:rsidRPr="00100E6A">
        <w:rPr>
          <w:rFonts w:ascii="Times New Roman" w:eastAsia="Times New Roman" w:hAnsi="Times New Roman" w:cs="Times New Roman"/>
          <w:sz w:val="24"/>
          <w:szCs w:val="24"/>
        </w:rPr>
        <w:t>–</w:t>
      </w:r>
      <w:r w:rsidRPr="00100E6A">
        <w:rPr>
          <w:rFonts w:ascii="Times New Roman" w:hAnsi="Times New Roman" w:cs="Times New Roman"/>
          <w:sz w:val="24"/>
          <w:szCs w:val="24"/>
        </w:rPr>
        <w:t xml:space="preserve"> ATLAS </w:t>
      </w:r>
      <w:proofErr w:type="gramStart"/>
      <w:r w:rsidRPr="00100E6A">
        <w:rPr>
          <w:rFonts w:ascii="Times New Roman" w:hAnsi="Times New Roman" w:cs="Times New Roman"/>
          <w:sz w:val="24"/>
          <w:szCs w:val="24"/>
        </w:rPr>
        <w:t>Seminar  (</w:t>
      </w:r>
      <w:proofErr w:type="gramEnd"/>
      <w:r w:rsidRPr="00100E6A">
        <w:rPr>
          <w:rFonts w:ascii="Times New Roman" w:hAnsi="Times New Roman" w:cs="Times New Roman"/>
          <w:sz w:val="24"/>
          <w:szCs w:val="24"/>
        </w:rPr>
        <w:t>1 credit hour, not included in course credit hours)</w:t>
      </w:r>
    </w:p>
    <w:p w:rsidR="008B4F4F" w:rsidRPr="00100E6A" w:rsidRDefault="008B4F4F"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S</w:t>
      </w:r>
      <w:r w:rsidR="009C225A" w:rsidRPr="00100E6A">
        <w:rPr>
          <w:rFonts w:ascii="Times New Roman" w:hAnsi="Times New Roman" w:cs="Times New Roman"/>
          <w:sz w:val="24"/>
          <w:szCs w:val="24"/>
        </w:rPr>
        <w:t>emin</w:t>
      </w:r>
      <w:r w:rsidR="00612AD4" w:rsidRPr="00100E6A">
        <w:rPr>
          <w:rFonts w:ascii="Times New Roman" w:hAnsi="Times New Roman" w:cs="Times New Roman"/>
          <w:sz w:val="24"/>
          <w:szCs w:val="24"/>
        </w:rPr>
        <w:t>ar: A</w:t>
      </w:r>
      <w:r w:rsidRPr="00100E6A">
        <w:rPr>
          <w:rFonts w:ascii="Times New Roman" w:hAnsi="Times New Roman" w:cs="Times New Roman"/>
          <w:sz w:val="24"/>
          <w:szCs w:val="24"/>
        </w:rPr>
        <w:t xml:space="preserve"> variety of work in progress from each of the PhD students in the ATLAS </w:t>
      </w:r>
      <w:r w:rsidR="00612AD4" w:rsidRPr="00100E6A">
        <w:rPr>
          <w:rFonts w:ascii="Times New Roman" w:hAnsi="Times New Roman" w:cs="Times New Roman"/>
          <w:sz w:val="24"/>
          <w:szCs w:val="24"/>
        </w:rPr>
        <w:t xml:space="preserve">PhD </w:t>
      </w:r>
      <w:r w:rsidRPr="00100E6A">
        <w:rPr>
          <w:rFonts w:ascii="Times New Roman" w:hAnsi="Times New Roman" w:cs="Times New Roman"/>
          <w:sz w:val="24"/>
          <w:szCs w:val="24"/>
        </w:rPr>
        <w:t xml:space="preserve">program. I led a workshop session looking at social media, and how people respond when a user passes away. This workshop contributed to the submission by </w:t>
      </w:r>
      <w:proofErr w:type="gramStart"/>
      <w:r w:rsidRPr="00100E6A">
        <w:rPr>
          <w:rFonts w:ascii="Times New Roman" w:hAnsi="Times New Roman" w:cs="Times New Roman"/>
          <w:sz w:val="24"/>
          <w:szCs w:val="24"/>
        </w:rPr>
        <w:t>myself</w:t>
      </w:r>
      <w:proofErr w:type="gramEnd"/>
      <w:r w:rsidRPr="00100E6A">
        <w:rPr>
          <w:rFonts w:ascii="Times New Roman" w:hAnsi="Times New Roman" w:cs="Times New Roman"/>
          <w:sz w:val="24"/>
          <w:szCs w:val="24"/>
        </w:rPr>
        <w:t>, Meg Ambrose and Heather Underwood to the Grace Hopper Women in Computing Conference in 2011.</w:t>
      </w:r>
    </w:p>
    <w:p w:rsidR="00074303" w:rsidRPr="00100E6A" w:rsidRDefault="00074303"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b/>
          <w:sz w:val="24"/>
          <w:szCs w:val="24"/>
        </w:rPr>
      </w:pPr>
      <w:r w:rsidRPr="00100E6A">
        <w:rPr>
          <w:rFonts w:ascii="Times New Roman" w:hAnsi="Times New Roman" w:cs="Times New Roman"/>
          <w:b/>
          <w:sz w:val="24"/>
          <w:szCs w:val="24"/>
        </w:rPr>
        <w:t>Fall 2011</w:t>
      </w:r>
    </w:p>
    <w:p w:rsidR="00074303" w:rsidRPr="00100E6A" w:rsidRDefault="00074303"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ATLS</w:t>
      </w:r>
      <w:r w:rsidR="00B02BDB" w:rsidRPr="00100E6A">
        <w:rPr>
          <w:rFonts w:ascii="Times New Roman" w:hAnsi="Times New Roman" w:cs="Times New Roman"/>
          <w:sz w:val="24"/>
          <w:szCs w:val="24"/>
        </w:rPr>
        <w:t>5519-004 – Quantitative Research Methods</w:t>
      </w:r>
    </w:p>
    <w:p w:rsidR="008B4F4F" w:rsidRPr="00100E6A" w:rsidRDefault="00B02BDB" w:rsidP="001C6A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hAnsi="Times New Roman" w:cs="Times New Roman"/>
          <w:sz w:val="24"/>
          <w:szCs w:val="24"/>
        </w:rPr>
      </w:pPr>
      <w:r w:rsidRPr="00100E6A">
        <w:rPr>
          <w:rFonts w:ascii="Times New Roman" w:hAnsi="Times New Roman" w:cs="Times New Roman"/>
          <w:sz w:val="24"/>
          <w:szCs w:val="24"/>
        </w:rPr>
        <w:t>This class investigates efficient ways to use Excel, the Palisades suite of add-ons and Monte Carlo simulations to investigate quantitative research questions.</w:t>
      </w:r>
    </w:p>
    <w:p w:rsidR="00C14444" w:rsidRPr="00100E6A" w:rsidRDefault="00A53496" w:rsidP="00A53496">
      <w:pPr>
        <w:spacing w:line="240" w:lineRule="auto"/>
        <w:rPr>
          <w:rFonts w:ascii="Times New Roman" w:hAnsi="Times New Roman" w:cs="Times New Roman"/>
          <w:sz w:val="24"/>
          <w:szCs w:val="24"/>
          <w:u w:val="single"/>
        </w:rPr>
      </w:pPr>
      <w:r w:rsidRPr="00100E6A">
        <w:rPr>
          <w:rFonts w:ascii="Times New Roman" w:hAnsi="Times New Roman" w:cs="Times New Roman"/>
          <w:sz w:val="24"/>
          <w:szCs w:val="24"/>
          <w:u w:val="single"/>
        </w:rPr>
        <w:t xml:space="preserve">5. </w:t>
      </w:r>
      <w:r w:rsidR="001C3BE4" w:rsidRPr="00100E6A">
        <w:rPr>
          <w:rFonts w:ascii="Times New Roman" w:hAnsi="Times New Roman" w:cs="Times New Roman"/>
          <w:sz w:val="24"/>
          <w:szCs w:val="24"/>
          <w:u w:val="single"/>
        </w:rPr>
        <w:t>Future</w:t>
      </w:r>
    </w:p>
    <w:p w:rsidR="001C3BE4" w:rsidRPr="00100E6A" w:rsidRDefault="009836AD" w:rsidP="001C6A6B">
      <w:pPr>
        <w:spacing w:line="240" w:lineRule="auto"/>
        <w:rPr>
          <w:rFonts w:ascii="Times New Roman" w:hAnsi="Times New Roman" w:cs="Times New Roman"/>
          <w:b/>
          <w:sz w:val="24"/>
          <w:szCs w:val="24"/>
        </w:rPr>
      </w:pPr>
      <w:r w:rsidRPr="00100E6A">
        <w:rPr>
          <w:rFonts w:ascii="Times New Roman" w:hAnsi="Times New Roman" w:cs="Times New Roman"/>
          <w:sz w:val="24"/>
          <w:szCs w:val="24"/>
        </w:rPr>
        <w:t>I</w:t>
      </w:r>
      <w:r w:rsidR="00C14444" w:rsidRPr="00100E6A">
        <w:rPr>
          <w:rFonts w:ascii="Times New Roman" w:hAnsi="Times New Roman" w:cs="Times New Roman"/>
          <w:sz w:val="24"/>
          <w:szCs w:val="24"/>
        </w:rPr>
        <w:t>n the final year of my PhD work I</w:t>
      </w:r>
      <w:r w:rsidRPr="00100E6A">
        <w:rPr>
          <w:rFonts w:ascii="Times New Roman" w:hAnsi="Times New Roman" w:cs="Times New Roman"/>
          <w:sz w:val="24"/>
          <w:szCs w:val="24"/>
        </w:rPr>
        <w:t xml:space="preserve"> would like to undertake an internship at Yahoo</w:t>
      </w:r>
      <w:r w:rsidR="00A53496" w:rsidRPr="00100E6A">
        <w:rPr>
          <w:rFonts w:ascii="Times New Roman" w:hAnsi="Times New Roman" w:cs="Times New Roman"/>
          <w:sz w:val="24"/>
          <w:szCs w:val="24"/>
        </w:rPr>
        <w:t>, working with social media research in an industry setting</w:t>
      </w:r>
      <w:r w:rsidRPr="00100E6A">
        <w:rPr>
          <w:rFonts w:ascii="Times New Roman" w:hAnsi="Times New Roman" w:cs="Times New Roman"/>
          <w:sz w:val="24"/>
          <w:szCs w:val="24"/>
        </w:rPr>
        <w:t xml:space="preserve">. </w:t>
      </w:r>
      <w:r w:rsidR="000B5A12" w:rsidRPr="00100E6A">
        <w:rPr>
          <w:rFonts w:ascii="Times New Roman" w:hAnsi="Times New Roman" w:cs="Times New Roman"/>
          <w:sz w:val="24"/>
          <w:szCs w:val="24"/>
        </w:rPr>
        <w:t>When I complete my PhD, I am</w:t>
      </w:r>
      <w:r w:rsidR="001C3BE4" w:rsidRPr="00100E6A">
        <w:rPr>
          <w:rFonts w:ascii="Times New Roman" w:hAnsi="Times New Roman" w:cs="Times New Roman"/>
          <w:sz w:val="24"/>
          <w:szCs w:val="24"/>
        </w:rPr>
        <w:t xml:space="preserve"> interest</w:t>
      </w:r>
      <w:r w:rsidR="000B5A12" w:rsidRPr="00100E6A">
        <w:rPr>
          <w:rFonts w:ascii="Times New Roman" w:hAnsi="Times New Roman" w:cs="Times New Roman"/>
          <w:sz w:val="24"/>
          <w:szCs w:val="24"/>
        </w:rPr>
        <w:t>ed in educating people who are not standard university entrants</w:t>
      </w:r>
      <w:r w:rsidR="001C3BE4" w:rsidRPr="00100E6A">
        <w:rPr>
          <w:rFonts w:ascii="Times New Roman" w:hAnsi="Times New Roman" w:cs="Times New Roman"/>
          <w:sz w:val="24"/>
          <w:szCs w:val="24"/>
        </w:rPr>
        <w:t>, particularly focused in the Australasian region. This might be with an existing government organization, or</w:t>
      </w:r>
      <w:r w:rsidR="000B5A12" w:rsidRPr="00100E6A">
        <w:rPr>
          <w:rFonts w:ascii="Times New Roman" w:hAnsi="Times New Roman" w:cs="Times New Roman"/>
          <w:sz w:val="24"/>
          <w:szCs w:val="24"/>
        </w:rPr>
        <w:t xml:space="preserve"> more likely through</w:t>
      </w:r>
      <w:r w:rsidR="001C3BE4" w:rsidRPr="00100E6A">
        <w:rPr>
          <w:rFonts w:ascii="Times New Roman" w:hAnsi="Times New Roman" w:cs="Times New Roman"/>
          <w:sz w:val="24"/>
          <w:szCs w:val="24"/>
        </w:rPr>
        <w:t xml:space="preserve"> </w:t>
      </w:r>
      <w:r w:rsidR="00C14444" w:rsidRPr="00100E6A">
        <w:rPr>
          <w:rFonts w:ascii="Times New Roman" w:hAnsi="Times New Roman" w:cs="Times New Roman"/>
          <w:sz w:val="24"/>
          <w:szCs w:val="24"/>
        </w:rPr>
        <w:t>the creation of</w:t>
      </w:r>
      <w:r w:rsidR="001C3BE4" w:rsidRPr="00100E6A">
        <w:rPr>
          <w:rFonts w:ascii="Times New Roman" w:hAnsi="Times New Roman" w:cs="Times New Roman"/>
          <w:sz w:val="24"/>
          <w:szCs w:val="24"/>
        </w:rPr>
        <w:t xml:space="preserve"> my own Registered </w:t>
      </w:r>
      <w:r w:rsidR="000B5A12" w:rsidRPr="00100E6A">
        <w:rPr>
          <w:rFonts w:ascii="Times New Roman" w:hAnsi="Times New Roman" w:cs="Times New Roman"/>
          <w:sz w:val="24"/>
          <w:szCs w:val="24"/>
        </w:rPr>
        <w:t xml:space="preserve">Training </w:t>
      </w:r>
      <w:proofErr w:type="spellStart"/>
      <w:r w:rsidR="000B5A12" w:rsidRPr="00100E6A">
        <w:rPr>
          <w:rFonts w:ascii="Times New Roman" w:hAnsi="Times New Roman" w:cs="Times New Roman"/>
          <w:sz w:val="24"/>
          <w:szCs w:val="24"/>
        </w:rPr>
        <w:t>Organisation</w:t>
      </w:r>
      <w:proofErr w:type="spellEnd"/>
      <w:r w:rsidR="000B5A12" w:rsidRPr="00100E6A">
        <w:rPr>
          <w:rFonts w:ascii="Times New Roman" w:hAnsi="Times New Roman" w:cs="Times New Roman"/>
          <w:sz w:val="24"/>
          <w:szCs w:val="24"/>
        </w:rPr>
        <w:t xml:space="preserve"> (RTO)</w:t>
      </w:r>
      <w:r w:rsidR="001D0F9E" w:rsidRPr="00100E6A">
        <w:rPr>
          <w:rFonts w:ascii="Times New Roman" w:hAnsi="Times New Roman" w:cs="Times New Roman"/>
          <w:sz w:val="24"/>
          <w:szCs w:val="24"/>
        </w:rPr>
        <w:t xml:space="preserve"> whic</w:t>
      </w:r>
      <w:r w:rsidR="00C14444" w:rsidRPr="00100E6A">
        <w:rPr>
          <w:rFonts w:ascii="Times New Roman" w:hAnsi="Times New Roman" w:cs="Times New Roman"/>
          <w:sz w:val="24"/>
          <w:szCs w:val="24"/>
        </w:rPr>
        <w:t>h would deliver courses that</w:t>
      </w:r>
      <w:r w:rsidR="001C3BE4" w:rsidRPr="00100E6A">
        <w:rPr>
          <w:rFonts w:ascii="Times New Roman" w:hAnsi="Times New Roman" w:cs="Times New Roman"/>
          <w:sz w:val="24"/>
          <w:szCs w:val="24"/>
        </w:rPr>
        <w:t xml:space="preserve"> would seek to be world leading</w:t>
      </w:r>
      <w:r w:rsidR="00C14444" w:rsidRPr="00100E6A">
        <w:rPr>
          <w:rFonts w:ascii="Times New Roman" w:hAnsi="Times New Roman" w:cs="Times New Roman"/>
          <w:sz w:val="24"/>
          <w:szCs w:val="24"/>
        </w:rPr>
        <w:t xml:space="preserve"> and accredited through international bodies, both educational and professional</w:t>
      </w:r>
      <w:r w:rsidR="001D0F9E" w:rsidRPr="00100E6A">
        <w:rPr>
          <w:rFonts w:ascii="Times New Roman" w:hAnsi="Times New Roman" w:cs="Times New Roman"/>
          <w:sz w:val="24"/>
          <w:szCs w:val="24"/>
        </w:rPr>
        <w:t xml:space="preserve">. </w:t>
      </w:r>
      <w:r w:rsidR="00055210" w:rsidRPr="00100E6A">
        <w:rPr>
          <w:rFonts w:ascii="Times New Roman" w:hAnsi="Times New Roman" w:cs="Times New Roman"/>
          <w:sz w:val="24"/>
          <w:szCs w:val="24"/>
        </w:rPr>
        <w:t>I am interested in training, accreditation and ongoing research in crisis communication, journalism and media of all kinds.</w:t>
      </w:r>
    </w:p>
    <w:p w:rsidR="00D279A4" w:rsidRPr="00100E6A" w:rsidRDefault="00D556C9" w:rsidP="001C6A6B">
      <w:pPr>
        <w:spacing w:line="240" w:lineRule="auto"/>
        <w:rPr>
          <w:rFonts w:ascii="Times New Roman" w:hAnsi="Times New Roman" w:cs="Times New Roman"/>
          <w:sz w:val="24"/>
          <w:szCs w:val="24"/>
          <w:u w:val="single"/>
        </w:rPr>
      </w:pPr>
      <w:r w:rsidRPr="00100E6A">
        <w:rPr>
          <w:rFonts w:ascii="Times New Roman" w:hAnsi="Times New Roman" w:cs="Times New Roman"/>
          <w:sz w:val="24"/>
          <w:szCs w:val="24"/>
          <w:u w:val="single"/>
        </w:rPr>
        <w:t xml:space="preserve">6. </w:t>
      </w:r>
      <w:r w:rsidR="004E5A96" w:rsidRPr="00100E6A">
        <w:rPr>
          <w:rFonts w:ascii="Times New Roman" w:hAnsi="Times New Roman" w:cs="Times New Roman"/>
          <w:sz w:val="24"/>
          <w:szCs w:val="24"/>
          <w:u w:val="single"/>
        </w:rPr>
        <w:t>References</w:t>
      </w:r>
    </w:p>
    <w:p w:rsidR="004F2B99" w:rsidRPr="00100E6A" w:rsidRDefault="0067197B" w:rsidP="001C6A6B">
      <w:pPr>
        <w:spacing w:line="240" w:lineRule="auto"/>
        <w:rPr>
          <w:rFonts w:ascii="Times New Roman" w:hAnsi="Times New Roman" w:cs="Times New Roman"/>
          <w:sz w:val="24"/>
          <w:szCs w:val="24"/>
        </w:rPr>
      </w:pPr>
      <w:r w:rsidRPr="00100E6A">
        <w:rPr>
          <w:rStyle w:val="apple-style-span"/>
          <w:rFonts w:ascii="Times New Roman" w:hAnsi="Times New Roman" w:cs="Times New Roman"/>
          <w:color w:val="000000"/>
          <w:sz w:val="24"/>
          <w:szCs w:val="24"/>
        </w:rPr>
        <w:t xml:space="preserve">Anderson, R. (2000) Notes Regarding Infrastructure Performance and Disaster Recovery, </w:t>
      </w:r>
      <w:proofErr w:type="spellStart"/>
      <w:r w:rsidRPr="00100E6A">
        <w:rPr>
          <w:rStyle w:val="apple-style-span"/>
          <w:rFonts w:ascii="Times New Roman" w:hAnsi="Times New Roman" w:cs="Times New Roman"/>
          <w:color w:val="000000"/>
          <w:sz w:val="24"/>
          <w:szCs w:val="24"/>
        </w:rPr>
        <w:t>Kocaeli</w:t>
      </w:r>
      <w:proofErr w:type="spellEnd"/>
      <w:r w:rsidRPr="00100E6A">
        <w:rPr>
          <w:rStyle w:val="apple-style-span"/>
          <w:rFonts w:ascii="Times New Roman" w:hAnsi="Times New Roman" w:cs="Times New Roman"/>
          <w:color w:val="000000"/>
          <w:sz w:val="24"/>
          <w:szCs w:val="24"/>
        </w:rPr>
        <w:t xml:space="preserve">, Turkey and Chi-Chi, Taiwan Earthquakes August 17 and September 21, 1999. California Energy Commission, </w:t>
      </w:r>
      <w:hyperlink r:id="rId8" w:history="1">
        <w:r w:rsidRPr="00100E6A">
          <w:rPr>
            <w:rStyle w:val="Hyperlink"/>
            <w:rFonts w:ascii="Times New Roman" w:hAnsi="Times New Roman" w:cs="Times New Roman"/>
            <w:sz w:val="24"/>
            <w:szCs w:val="24"/>
          </w:rPr>
          <w:t>http://www.calrecycle.ca.gov/LEA/Conference/00Conf/Presentations/EarthQks.htm</w:t>
        </w:r>
      </w:hyperlink>
    </w:p>
    <w:p w:rsidR="0041508E" w:rsidRPr="00100E6A" w:rsidRDefault="0041508E" w:rsidP="001C6A6B">
      <w:pPr>
        <w:spacing w:line="240" w:lineRule="auto"/>
        <w:rPr>
          <w:rFonts w:ascii="Times New Roman" w:hAnsi="Times New Roman" w:cs="Times New Roman"/>
          <w:sz w:val="24"/>
          <w:szCs w:val="24"/>
        </w:rPr>
      </w:pPr>
      <w:proofErr w:type="spellStart"/>
      <w:r w:rsidRPr="00100E6A">
        <w:rPr>
          <w:rFonts w:ascii="Times New Roman" w:hAnsi="Times New Roman" w:cs="Times New Roman"/>
          <w:sz w:val="24"/>
          <w:szCs w:val="24"/>
        </w:rPr>
        <w:t>Beyth-Marom</w:t>
      </w:r>
      <w:proofErr w:type="spellEnd"/>
      <w:r w:rsidRPr="00100E6A">
        <w:rPr>
          <w:rFonts w:ascii="Times New Roman" w:hAnsi="Times New Roman" w:cs="Times New Roman"/>
          <w:sz w:val="24"/>
          <w:szCs w:val="24"/>
        </w:rPr>
        <w:t xml:space="preserve">, R., </w:t>
      </w:r>
      <w:proofErr w:type="spellStart"/>
      <w:r w:rsidRPr="00100E6A">
        <w:rPr>
          <w:rFonts w:ascii="Times New Roman" w:hAnsi="Times New Roman" w:cs="Times New Roman"/>
          <w:sz w:val="24"/>
          <w:szCs w:val="24"/>
        </w:rPr>
        <w:t>Chajut</w:t>
      </w:r>
      <w:proofErr w:type="spellEnd"/>
      <w:r w:rsidRPr="00100E6A">
        <w:rPr>
          <w:rFonts w:ascii="Times New Roman" w:hAnsi="Times New Roman" w:cs="Times New Roman"/>
          <w:sz w:val="24"/>
          <w:szCs w:val="24"/>
        </w:rPr>
        <w:t xml:space="preserve">, E., </w:t>
      </w:r>
      <w:proofErr w:type="spellStart"/>
      <w:r w:rsidRPr="00100E6A">
        <w:rPr>
          <w:rFonts w:ascii="Times New Roman" w:hAnsi="Times New Roman" w:cs="Times New Roman"/>
          <w:sz w:val="24"/>
          <w:szCs w:val="24"/>
        </w:rPr>
        <w:t>Roccas</w:t>
      </w:r>
      <w:proofErr w:type="spellEnd"/>
      <w:r w:rsidRPr="00100E6A">
        <w:rPr>
          <w:rFonts w:ascii="Times New Roman" w:hAnsi="Times New Roman" w:cs="Times New Roman"/>
          <w:sz w:val="24"/>
          <w:szCs w:val="24"/>
        </w:rPr>
        <w:t xml:space="preserve">, S and </w:t>
      </w:r>
      <w:proofErr w:type="spellStart"/>
      <w:r w:rsidRPr="00100E6A">
        <w:rPr>
          <w:rFonts w:ascii="Times New Roman" w:hAnsi="Times New Roman" w:cs="Times New Roman"/>
          <w:sz w:val="24"/>
          <w:szCs w:val="24"/>
        </w:rPr>
        <w:t>Sagiv</w:t>
      </w:r>
      <w:proofErr w:type="spellEnd"/>
      <w:r w:rsidRPr="00100E6A">
        <w:rPr>
          <w:rFonts w:ascii="Times New Roman" w:hAnsi="Times New Roman" w:cs="Times New Roman"/>
          <w:sz w:val="24"/>
          <w:szCs w:val="24"/>
        </w:rPr>
        <w:t>, L. (2003) Internet-assisted versus traditional distance learning environments: factors affecting students’ preferences. Computers &amp; Education, Vol. 41:1, August 2003, pp. 65-76.</w:t>
      </w:r>
    </w:p>
    <w:p w:rsidR="000932B0" w:rsidRPr="00100E6A" w:rsidRDefault="000932B0" w:rsidP="001C6A6B">
      <w:pPr>
        <w:spacing w:line="240" w:lineRule="auto"/>
        <w:rPr>
          <w:rFonts w:ascii="Times New Roman" w:hAnsi="Times New Roman" w:cs="Times New Roman"/>
          <w:sz w:val="24"/>
          <w:szCs w:val="24"/>
        </w:rPr>
      </w:pPr>
      <w:proofErr w:type="spellStart"/>
      <w:proofErr w:type="gramStart"/>
      <w:r w:rsidRPr="00100E6A">
        <w:rPr>
          <w:rStyle w:val="apple-style-span"/>
          <w:rFonts w:ascii="Times New Roman" w:hAnsi="Times New Roman" w:cs="Times New Roman"/>
          <w:color w:val="000000"/>
          <w:sz w:val="24"/>
          <w:szCs w:val="24"/>
          <w:shd w:val="clear" w:color="auto" w:fill="FFFFFF"/>
        </w:rPr>
        <w:t>Bickmore</w:t>
      </w:r>
      <w:proofErr w:type="spellEnd"/>
      <w:r w:rsidRPr="00100E6A">
        <w:rPr>
          <w:rStyle w:val="apple-style-span"/>
          <w:rFonts w:ascii="Times New Roman" w:hAnsi="Times New Roman" w:cs="Times New Roman"/>
          <w:color w:val="000000"/>
          <w:sz w:val="24"/>
          <w:szCs w:val="24"/>
          <w:shd w:val="clear" w:color="auto" w:fill="FFFFFF"/>
        </w:rPr>
        <w:t xml:space="preserve">, T. and </w:t>
      </w:r>
      <w:proofErr w:type="spellStart"/>
      <w:r w:rsidRPr="00100E6A">
        <w:rPr>
          <w:rStyle w:val="apple-style-span"/>
          <w:rFonts w:ascii="Times New Roman" w:hAnsi="Times New Roman" w:cs="Times New Roman"/>
          <w:color w:val="000000"/>
          <w:sz w:val="24"/>
          <w:szCs w:val="24"/>
          <w:shd w:val="clear" w:color="auto" w:fill="FFFFFF"/>
        </w:rPr>
        <w:t>Cassell</w:t>
      </w:r>
      <w:proofErr w:type="spellEnd"/>
      <w:r w:rsidRPr="00100E6A">
        <w:rPr>
          <w:rStyle w:val="apple-style-span"/>
          <w:rFonts w:ascii="Times New Roman" w:hAnsi="Times New Roman" w:cs="Times New Roman"/>
          <w:color w:val="000000"/>
          <w:sz w:val="24"/>
          <w:szCs w:val="24"/>
          <w:shd w:val="clear" w:color="auto" w:fill="FFFFFF"/>
        </w:rPr>
        <w:t>, J. 2001.</w:t>
      </w:r>
      <w:proofErr w:type="gramEnd"/>
      <w:r w:rsidRPr="00100E6A">
        <w:rPr>
          <w:rStyle w:val="apple-style-span"/>
          <w:rFonts w:ascii="Times New Roman" w:hAnsi="Times New Roman" w:cs="Times New Roman"/>
          <w:color w:val="000000"/>
          <w:sz w:val="24"/>
          <w:szCs w:val="24"/>
          <w:shd w:val="clear" w:color="auto" w:fill="FFFFFF"/>
        </w:rPr>
        <w:t xml:space="preserve"> Relational agents: a model and implementation of building user trust. In</w:t>
      </w:r>
      <w:r w:rsidRPr="00100E6A">
        <w:rPr>
          <w:rStyle w:val="apple-converted-space"/>
          <w:rFonts w:ascii="Times New Roman" w:hAnsi="Times New Roman" w:cs="Times New Roman"/>
          <w:color w:val="000000"/>
          <w:sz w:val="24"/>
          <w:szCs w:val="24"/>
          <w:shd w:val="clear" w:color="auto" w:fill="FFFFFF"/>
        </w:rPr>
        <w:t> </w:t>
      </w:r>
      <w:r w:rsidRPr="00100E6A">
        <w:rPr>
          <w:rStyle w:val="Emphasis"/>
          <w:rFonts w:ascii="Times New Roman" w:hAnsi="Times New Roman" w:cs="Times New Roman"/>
          <w:color w:val="000000"/>
          <w:sz w:val="24"/>
          <w:szCs w:val="24"/>
          <w:shd w:val="clear" w:color="auto" w:fill="FFFFFF"/>
        </w:rPr>
        <w:t>Proceedings of the SIGCHI conference on Human factors in computing systems</w:t>
      </w:r>
      <w:r w:rsidRPr="00100E6A">
        <w:rPr>
          <w:rStyle w:val="apple-converted-space"/>
          <w:rFonts w:ascii="Times New Roman" w:hAnsi="Times New Roman" w:cs="Times New Roman"/>
          <w:color w:val="000000"/>
          <w:sz w:val="24"/>
          <w:szCs w:val="24"/>
          <w:shd w:val="clear" w:color="auto" w:fill="FFFFFF"/>
        </w:rPr>
        <w:t> </w:t>
      </w:r>
      <w:r w:rsidRPr="00100E6A">
        <w:rPr>
          <w:rStyle w:val="apple-style-span"/>
          <w:rFonts w:ascii="Times New Roman" w:hAnsi="Times New Roman" w:cs="Times New Roman"/>
          <w:color w:val="000000"/>
          <w:sz w:val="24"/>
          <w:szCs w:val="24"/>
          <w:shd w:val="clear" w:color="auto" w:fill="FFFFFF"/>
        </w:rPr>
        <w:t>(CHI '01). ACM, New York, NY, USA, 396-403. DOI=10.1145/365024.365304 http://doi.acm.org/10.1145/365024.365304</w:t>
      </w:r>
    </w:p>
    <w:p w:rsidR="004F2B99" w:rsidRPr="00100E6A" w:rsidRDefault="004F2B99"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Burnside, R. (2011). The ‘Cry Wolf’ Danger, The New York Times, August 29, 2011, </w:t>
      </w:r>
      <w:hyperlink r:id="rId9" w:history="1">
        <w:r w:rsidRPr="00100E6A">
          <w:rPr>
            <w:rStyle w:val="Hyperlink"/>
            <w:rFonts w:ascii="Times New Roman" w:hAnsi="Times New Roman" w:cs="Times New Roman"/>
            <w:sz w:val="24"/>
            <w:szCs w:val="24"/>
          </w:rPr>
          <w:t>http://www.nytimes.com/roomfordebate/2011/08/29/what-did-we-learn-from-irene/the-cry-wolf-effect-after-hurricane-irene</w:t>
        </w:r>
      </w:hyperlink>
    </w:p>
    <w:p w:rsidR="009D3769" w:rsidRPr="00100E6A" w:rsidRDefault="009D3769" w:rsidP="001C6A6B">
      <w:pPr>
        <w:spacing w:line="240" w:lineRule="auto"/>
        <w:rPr>
          <w:rStyle w:val="apple-style-span"/>
          <w:rFonts w:ascii="Times New Roman" w:hAnsi="Times New Roman" w:cs="Times New Roman"/>
        </w:rPr>
      </w:pPr>
      <w:proofErr w:type="spellStart"/>
      <w:proofErr w:type="gramStart"/>
      <w:r w:rsidRPr="00100E6A">
        <w:rPr>
          <w:rStyle w:val="apple-style-span"/>
          <w:rFonts w:ascii="Times New Roman" w:hAnsi="Times New Roman" w:cs="Times New Roman"/>
          <w:color w:val="000000"/>
          <w:sz w:val="24"/>
          <w:szCs w:val="24"/>
        </w:rPr>
        <w:t>Cioccio</w:t>
      </w:r>
      <w:proofErr w:type="spellEnd"/>
      <w:r w:rsidRPr="00100E6A">
        <w:rPr>
          <w:rStyle w:val="apple-style-span"/>
          <w:rFonts w:ascii="Times New Roman" w:hAnsi="Times New Roman" w:cs="Times New Roman"/>
          <w:color w:val="000000"/>
          <w:sz w:val="24"/>
          <w:szCs w:val="24"/>
        </w:rPr>
        <w:t>, L. and Michael, E. (2007).</w:t>
      </w:r>
      <w:proofErr w:type="gramEnd"/>
      <w:r w:rsidRPr="00100E6A">
        <w:rPr>
          <w:rStyle w:val="apple-style-span"/>
          <w:rFonts w:ascii="Times New Roman" w:hAnsi="Times New Roman" w:cs="Times New Roman"/>
          <w:color w:val="000000"/>
          <w:sz w:val="24"/>
          <w:szCs w:val="24"/>
        </w:rPr>
        <w:t xml:space="preserve"> Hazard or disaster: Tourism management for the inevitable in northeast Victoria. Tourism Management, 28(1):1-11.</w:t>
      </w:r>
    </w:p>
    <w:p w:rsidR="009629E2" w:rsidRPr="00100E6A" w:rsidRDefault="00F25685" w:rsidP="001C6A6B">
      <w:pPr>
        <w:spacing w:line="240" w:lineRule="auto"/>
        <w:rPr>
          <w:rStyle w:val="apple-style-span"/>
          <w:rFonts w:ascii="Times New Roman" w:hAnsi="Times New Roman" w:cs="Times New Roman"/>
        </w:rPr>
      </w:pPr>
      <w:r w:rsidRPr="00100E6A">
        <w:rPr>
          <w:rStyle w:val="apple-style-span"/>
          <w:rFonts w:ascii="Times New Roman" w:hAnsi="Times New Roman" w:cs="Times New Roman"/>
          <w:color w:val="000000"/>
          <w:sz w:val="24"/>
          <w:szCs w:val="24"/>
        </w:rPr>
        <w:lastRenderedPageBreak/>
        <w:t xml:space="preserve">Dynes, R. (1970) Organized Behavior in Disaster. </w:t>
      </w:r>
      <w:proofErr w:type="gramStart"/>
      <w:r w:rsidRPr="00100E6A">
        <w:rPr>
          <w:rStyle w:val="apple-style-span"/>
          <w:rFonts w:ascii="Times New Roman" w:hAnsi="Times New Roman" w:cs="Times New Roman"/>
          <w:color w:val="000000"/>
          <w:sz w:val="24"/>
          <w:szCs w:val="24"/>
        </w:rPr>
        <w:t>Heath</w:t>
      </w:r>
      <w:r w:rsidR="009629E2" w:rsidRPr="00100E6A">
        <w:rPr>
          <w:rStyle w:val="apple-style-span"/>
          <w:rFonts w:ascii="Times New Roman" w:hAnsi="Times New Roman" w:cs="Times New Roman"/>
          <w:color w:val="000000"/>
          <w:sz w:val="24"/>
          <w:szCs w:val="24"/>
        </w:rPr>
        <w:t>.</w:t>
      </w:r>
      <w:proofErr w:type="gramEnd"/>
    </w:p>
    <w:p w:rsidR="00F25685" w:rsidRPr="00100E6A" w:rsidRDefault="009629E2" w:rsidP="001C6A6B">
      <w:pPr>
        <w:spacing w:line="240" w:lineRule="auto"/>
        <w:rPr>
          <w:rStyle w:val="apple-style-span"/>
          <w:rFonts w:ascii="Times New Roman" w:hAnsi="Times New Roman" w:cs="Times New Roman"/>
        </w:rPr>
      </w:pPr>
      <w:r w:rsidRPr="00100E6A">
        <w:rPr>
          <w:rStyle w:val="apple-style-span"/>
          <w:rFonts w:ascii="Times New Roman" w:hAnsi="Times New Roman" w:cs="Times New Roman"/>
          <w:color w:val="000000"/>
          <w:sz w:val="24"/>
          <w:szCs w:val="24"/>
        </w:rPr>
        <w:t>Dynes, R. (1976) Definition of Disaster: Initial Consideration</w:t>
      </w:r>
      <w:r w:rsidR="00F25685" w:rsidRPr="00100E6A">
        <w:rPr>
          <w:rStyle w:val="apple-style-span"/>
          <w:rFonts w:ascii="Times New Roman" w:hAnsi="Times New Roman" w:cs="Times New Roman"/>
          <w:color w:val="000000"/>
          <w:sz w:val="24"/>
          <w:szCs w:val="24"/>
        </w:rPr>
        <w:t>.</w:t>
      </w:r>
      <w:r w:rsidRPr="00100E6A">
        <w:rPr>
          <w:rStyle w:val="apple-style-span"/>
          <w:rFonts w:ascii="Times New Roman" w:hAnsi="Times New Roman" w:cs="Times New Roman"/>
          <w:color w:val="000000"/>
          <w:sz w:val="24"/>
          <w:szCs w:val="24"/>
        </w:rPr>
        <w:t xml:space="preserve"> </w:t>
      </w:r>
      <w:proofErr w:type="gramStart"/>
      <w:r w:rsidRPr="00100E6A">
        <w:rPr>
          <w:rStyle w:val="apple-style-span"/>
          <w:rFonts w:ascii="Times New Roman" w:hAnsi="Times New Roman" w:cs="Times New Roman"/>
          <w:color w:val="000000"/>
          <w:sz w:val="24"/>
          <w:szCs w:val="24"/>
        </w:rPr>
        <w:t>Unpublished paper.</w:t>
      </w:r>
      <w:proofErr w:type="gramEnd"/>
      <w:r w:rsidRPr="00100E6A">
        <w:rPr>
          <w:rStyle w:val="apple-style-span"/>
          <w:rFonts w:ascii="Times New Roman" w:hAnsi="Times New Roman" w:cs="Times New Roman"/>
          <w:color w:val="000000"/>
          <w:sz w:val="24"/>
          <w:szCs w:val="24"/>
        </w:rPr>
        <w:t xml:space="preserve"> </w:t>
      </w:r>
      <w:proofErr w:type="gramStart"/>
      <w:r w:rsidRPr="00100E6A">
        <w:rPr>
          <w:rStyle w:val="apple-style-span"/>
          <w:rFonts w:ascii="Times New Roman" w:hAnsi="Times New Roman" w:cs="Times New Roman"/>
          <w:color w:val="000000"/>
          <w:sz w:val="24"/>
          <w:szCs w:val="24"/>
        </w:rPr>
        <w:t>Disaster Research Center, University of Delaware.</w:t>
      </w:r>
      <w:proofErr w:type="gramEnd"/>
    </w:p>
    <w:p w:rsidR="001C6A6B" w:rsidRPr="00100E6A" w:rsidRDefault="009629E2" w:rsidP="001C6A6B">
      <w:pPr>
        <w:spacing w:line="240" w:lineRule="auto"/>
        <w:rPr>
          <w:rStyle w:val="apple-style-span"/>
          <w:rFonts w:ascii="Times New Roman" w:hAnsi="Times New Roman" w:cs="Times New Roman"/>
        </w:rPr>
      </w:pPr>
      <w:r w:rsidRPr="00100E6A">
        <w:rPr>
          <w:rStyle w:val="apple-style-span"/>
          <w:rFonts w:ascii="Times New Roman" w:hAnsi="Times New Roman" w:cs="Times New Roman"/>
          <w:color w:val="000000"/>
          <w:sz w:val="24"/>
          <w:szCs w:val="24"/>
        </w:rPr>
        <w:t xml:space="preserve">Durham, T., </w:t>
      </w:r>
      <w:proofErr w:type="spellStart"/>
      <w:r w:rsidR="004E5A96" w:rsidRPr="00100E6A">
        <w:rPr>
          <w:rStyle w:val="apple-style-span"/>
          <w:rFonts w:ascii="Times New Roman" w:hAnsi="Times New Roman" w:cs="Times New Roman"/>
          <w:color w:val="000000"/>
          <w:sz w:val="24"/>
          <w:szCs w:val="24"/>
        </w:rPr>
        <w:t>Baumgardner</w:t>
      </w:r>
      <w:proofErr w:type="spellEnd"/>
      <w:r w:rsidR="004E5A96" w:rsidRPr="00100E6A">
        <w:rPr>
          <w:rStyle w:val="apple-style-span"/>
          <w:rFonts w:ascii="Times New Roman" w:hAnsi="Times New Roman" w:cs="Times New Roman"/>
          <w:color w:val="000000"/>
          <w:sz w:val="24"/>
          <w:szCs w:val="24"/>
        </w:rPr>
        <w:t>,</w:t>
      </w:r>
      <w:r w:rsidRPr="00100E6A">
        <w:rPr>
          <w:rStyle w:val="apple-style-span"/>
          <w:rFonts w:ascii="Times New Roman" w:hAnsi="Times New Roman" w:cs="Times New Roman"/>
          <w:color w:val="000000"/>
          <w:sz w:val="24"/>
          <w:szCs w:val="24"/>
        </w:rPr>
        <w:t xml:space="preserve"> E., </w:t>
      </w:r>
      <w:r w:rsidR="004E5A96" w:rsidRPr="00100E6A">
        <w:rPr>
          <w:rStyle w:val="apple-style-span"/>
          <w:rFonts w:ascii="Times New Roman" w:hAnsi="Times New Roman" w:cs="Times New Roman"/>
          <w:color w:val="000000"/>
          <w:sz w:val="24"/>
          <w:szCs w:val="24"/>
        </w:rPr>
        <w:t>Brothers,</w:t>
      </w:r>
      <w:r w:rsidRPr="00100E6A">
        <w:rPr>
          <w:rStyle w:val="apple-style-span"/>
          <w:rFonts w:ascii="Times New Roman" w:hAnsi="Times New Roman" w:cs="Times New Roman"/>
          <w:color w:val="000000"/>
          <w:sz w:val="24"/>
          <w:szCs w:val="24"/>
        </w:rPr>
        <w:t xml:space="preserve"> W. </w:t>
      </w:r>
      <w:r w:rsidR="004E5A96" w:rsidRPr="00100E6A">
        <w:rPr>
          <w:rStyle w:val="apple-style-span"/>
          <w:rFonts w:ascii="Times New Roman" w:hAnsi="Times New Roman" w:cs="Times New Roman"/>
          <w:color w:val="000000"/>
          <w:sz w:val="24"/>
          <w:szCs w:val="24"/>
        </w:rPr>
        <w:t>Cowan,</w:t>
      </w:r>
      <w:r w:rsidRPr="00100E6A">
        <w:rPr>
          <w:rStyle w:val="apple-style-span"/>
          <w:rFonts w:ascii="Times New Roman" w:hAnsi="Times New Roman" w:cs="Times New Roman"/>
          <w:color w:val="000000"/>
          <w:sz w:val="24"/>
          <w:szCs w:val="24"/>
        </w:rPr>
        <w:t xml:space="preserve"> B., </w:t>
      </w:r>
      <w:r w:rsidR="004E5A96" w:rsidRPr="00100E6A">
        <w:rPr>
          <w:rStyle w:val="apple-style-span"/>
          <w:rFonts w:ascii="Times New Roman" w:hAnsi="Times New Roman" w:cs="Times New Roman"/>
          <w:color w:val="000000"/>
          <w:sz w:val="24"/>
          <w:szCs w:val="24"/>
        </w:rPr>
        <w:t>Neal,</w:t>
      </w:r>
      <w:r w:rsidRPr="00100E6A">
        <w:rPr>
          <w:rStyle w:val="apple-style-span"/>
          <w:rFonts w:ascii="Times New Roman" w:hAnsi="Times New Roman" w:cs="Times New Roman"/>
          <w:color w:val="000000"/>
          <w:sz w:val="24"/>
          <w:szCs w:val="24"/>
        </w:rPr>
        <w:t xml:space="preserve"> D M., </w:t>
      </w:r>
      <w:proofErr w:type="spellStart"/>
      <w:r w:rsidR="004E5A96" w:rsidRPr="00100E6A">
        <w:rPr>
          <w:rStyle w:val="apple-style-span"/>
          <w:rFonts w:ascii="Times New Roman" w:hAnsi="Times New Roman" w:cs="Times New Roman"/>
          <w:color w:val="000000"/>
          <w:sz w:val="24"/>
          <w:szCs w:val="24"/>
        </w:rPr>
        <w:t>Setterman</w:t>
      </w:r>
      <w:proofErr w:type="spellEnd"/>
      <w:r w:rsidR="004E5A96" w:rsidRPr="00100E6A">
        <w:rPr>
          <w:rStyle w:val="apple-style-span"/>
          <w:rFonts w:ascii="Times New Roman" w:hAnsi="Times New Roman" w:cs="Times New Roman"/>
          <w:color w:val="000000"/>
          <w:sz w:val="24"/>
          <w:szCs w:val="24"/>
        </w:rPr>
        <w:t>,</w:t>
      </w:r>
      <w:r w:rsidRPr="00100E6A">
        <w:rPr>
          <w:rStyle w:val="apple-style-span"/>
          <w:rFonts w:ascii="Times New Roman" w:hAnsi="Times New Roman" w:cs="Times New Roman"/>
          <w:color w:val="000000"/>
          <w:sz w:val="24"/>
          <w:szCs w:val="24"/>
        </w:rPr>
        <w:t xml:space="preserve"> D.,</w:t>
      </w:r>
      <w:r w:rsidR="004E5A96" w:rsidRPr="00100E6A">
        <w:rPr>
          <w:rStyle w:val="apple-style-span"/>
          <w:rFonts w:ascii="Times New Roman" w:hAnsi="Times New Roman" w:cs="Times New Roman"/>
          <w:color w:val="000000"/>
          <w:sz w:val="24"/>
          <w:szCs w:val="24"/>
        </w:rPr>
        <w:t xml:space="preserve"> Schultz,</w:t>
      </w:r>
      <w:r w:rsidRPr="00100E6A">
        <w:rPr>
          <w:rStyle w:val="apple-style-span"/>
          <w:rFonts w:ascii="Times New Roman" w:hAnsi="Times New Roman" w:cs="Times New Roman"/>
          <w:color w:val="000000"/>
          <w:sz w:val="24"/>
          <w:szCs w:val="24"/>
        </w:rPr>
        <w:t xml:space="preserve"> P. and </w:t>
      </w:r>
      <w:r w:rsidR="004E5A96" w:rsidRPr="00100E6A">
        <w:rPr>
          <w:rStyle w:val="apple-style-span"/>
          <w:rFonts w:ascii="Times New Roman" w:hAnsi="Times New Roman" w:cs="Times New Roman"/>
          <w:color w:val="000000"/>
          <w:sz w:val="24"/>
          <w:szCs w:val="24"/>
        </w:rPr>
        <w:t>Zimmerman</w:t>
      </w:r>
      <w:r w:rsidRPr="00100E6A">
        <w:rPr>
          <w:rStyle w:val="apple-style-span"/>
          <w:rFonts w:ascii="Times New Roman" w:hAnsi="Times New Roman" w:cs="Times New Roman"/>
          <w:color w:val="000000"/>
          <w:sz w:val="24"/>
          <w:szCs w:val="24"/>
        </w:rPr>
        <w:t>, T</w:t>
      </w:r>
      <w:r w:rsidR="004E5A96" w:rsidRPr="00100E6A">
        <w:rPr>
          <w:rStyle w:val="apple-style-span"/>
          <w:rFonts w:ascii="Times New Roman" w:hAnsi="Times New Roman" w:cs="Times New Roman"/>
          <w:color w:val="000000"/>
          <w:sz w:val="24"/>
          <w:szCs w:val="24"/>
        </w:rPr>
        <w:t xml:space="preserve">. </w:t>
      </w:r>
      <w:r w:rsidRPr="00100E6A">
        <w:rPr>
          <w:rStyle w:val="apple-style-span"/>
          <w:rFonts w:ascii="Times New Roman" w:hAnsi="Times New Roman" w:cs="Times New Roman"/>
          <w:color w:val="000000"/>
          <w:sz w:val="24"/>
          <w:szCs w:val="24"/>
        </w:rPr>
        <w:t>(</w:t>
      </w:r>
      <w:r w:rsidR="004E5A96" w:rsidRPr="00100E6A">
        <w:rPr>
          <w:rStyle w:val="apple-style-span"/>
          <w:rFonts w:ascii="Times New Roman" w:hAnsi="Times New Roman" w:cs="Times New Roman"/>
          <w:color w:val="000000"/>
          <w:sz w:val="24"/>
          <w:szCs w:val="24"/>
        </w:rPr>
        <w:t>1993</w:t>
      </w:r>
      <w:r w:rsidRPr="00100E6A">
        <w:rPr>
          <w:rStyle w:val="apple-style-span"/>
          <w:rFonts w:ascii="Times New Roman" w:hAnsi="Times New Roman" w:cs="Times New Roman"/>
          <w:color w:val="000000"/>
          <w:sz w:val="24"/>
          <w:szCs w:val="24"/>
        </w:rPr>
        <w:t>)</w:t>
      </w:r>
      <w:r w:rsidR="004E5A96" w:rsidRPr="00100E6A">
        <w:rPr>
          <w:rStyle w:val="apple-style-span"/>
          <w:rFonts w:ascii="Times New Roman" w:hAnsi="Times New Roman" w:cs="Times New Roman"/>
          <w:color w:val="000000"/>
          <w:sz w:val="24"/>
          <w:szCs w:val="24"/>
        </w:rPr>
        <w:t>.</w:t>
      </w:r>
      <w:r w:rsidR="004E5A96" w:rsidRPr="00100E6A">
        <w:rPr>
          <w:rStyle w:val="apple-converted-space"/>
          <w:rFonts w:ascii="Times New Roman" w:hAnsi="Times New Roman" w:cs="Times New Roman"/>
          <w:color w:val="000000"/>
          <w:sz w:val="24"/>
          <w:szCs w:val="24"/>
        </w:rPr>
        <w:t> </w:t>
      </w:r>
      <w:proofErr w:type="gramStart"/>
      <w:r w:rsidR="004E5A96" w:rsidRPr="00100E6A">
        <w:rPr>
          <w:rStyle w:val="Emphasis"/>
          <w:rFonts w:ascii="Times New Roman" w:hAnsi="Times New Roman" w:cs="Times New Roman"/>
          <w:color w:val="000000"/>
          <w:sz w:val="24"/>
          <w:szCs w:val="24"/>
        </w:rPr>
        <w:t>Emergency Response and Recovery</w:t>
      </w:r>
      <w:r w:rsidR="004E5A96" w:rsidRPr="00100E6A">
        <w:rPr>
          <w:rStyle w:val="apple-style-span"/>
          <w:rFonts w:ascii="Times New Roman" w:hAnsi="Times New Roman" w:cs="Times New Roman"/>
          <w:color w:val="000000"/>
          <w:sz w:val="24"/>
          <w:szCs w:val="24"/>
        </w:rPr>
        <w:t>, Monograph #4.</w:t>
      </w:r>
      <w:proofErr w:type="gramEnd"/>
      <w:r w:rsidR="004E5A96" w:rsidRPr="00100E6A">
        <w:rPr>
          <w:rStyle w:val="apple-style-span"/>
          <w:rFonts w:ascii="Times New Roman" w:hAnsi="Times New Roman" w:cs="Times New Roman"/>
          <w:color w:val="000000"/>
          <w:sz w:val="24"/>
          <w:szCs w:val="24"/>
        </w:rPr>
        <w:t xml:space="preserve"> Memphis, Tennessee: Central United States Earthquake Consortium.</w:t>
      </w:r>
    </w:p>
    <w:p w:rsidR="009D3769" w:rsidRPr="00100E6A" w:rsidRDefault="001C6A6B" w:rsidP="001C6A6B">
      <w:pPr>
        <w:spacing w:line="240" w:lineRule="auto"/>
        <w:rPr>
          <w:rStyle w:val="apple-style-span"/>
          <w:rFonts w:ascii="Times New Roman" w:hAnsi="Times New Roman" w:cs="Times New Roman"/>
          <w:color w:val="000000"/>
          <w:sz w:val="24"/>
          <w:szCs w:val="24"/>
        </w:rPr>
      </w:pPr>
      <w:r w:rsidRPr="00100E6A">
        <w:rPr>
          <w:rStyle w:val="apple-style-span"/>
          <w:rFonts w:ascii="Times New Roman" w:hAnsi="Times New Roman" w:cs="Times New Roman"/>
          <w:color w:val="000000"/>
          <w:sz w:val="24"/>
          <w:szCs w:val="24"/>
        </w:rPr>
        <w:t xml:space="preserve">Faulkner, B (2001) </w:t>
      </w:r>
      <w:proofErr w:type="gramStart"/>
      <w:r w:rsidRPr="00100E6A">
        <w:rPr>
          <w:rStyle w:val="apple-style-span"/>
          <w:rFonts w:ascii="Times New Roman" w:hAnsi="Times New Roman" w:cs="Times New Roman"/>
          <w:color w:val="000000"/>
          <w:sz w:val="24"/>
          <w:szCs w:val="24"/>
        </w:rPr>
        <w:t>Towards</w:t>
      </w:r>
      <w:proofErr w:type="gramEnd"/>
      <w:r w:rsidRPr="00100E6A">
        <w:rPr>
          <w:rStyle w:val="apple-style-span"/>
          <w:rFonts w:ascii="Times New Roman" w:hAnsi="Times New Roman" w:cs="Times New Roman"/>
          <w:color w:val="000000"/>
          <w:sz w:val="24"/>
          <w:szCs w:val="24"/>
        </w:rPr>
        <w:t xml:space="preserve"> a framework for tourism disaster management.</w:t>
      </w:r>
      <w:r w:rsidR="00D14DF3" w:rsidRPr="00100E6A">
        <w:rPr>
          <w:rStyle w:val="apple-style-span"/>
          <w:rFonts w:ascii="Times New Roman" w:hAnsi="Times New Roman" w:cs="Times New Roman"/>
          <w:color w:val="000000"/>
          <w:sz w:val="24"/>
          <w:szCs w:val="24"/>
        </w:rPr>
        <w:t xml:space="preserve"> </w:t>
      </w:r>
      <w:proofErr w:type="gramStart"/>
      <w:r w:rsidR="00D14DF3" w:rsidRPr="00100E6A">
        <w:rPr>
          <w:rStyle w:val="apple-style-span"/>
          <w:rFonts w:ascii="Times New Roman" w:hAnsi="Times New Roman" w:cs="Times New Roman"/>
          <w:color w:val="000000"/>
          <w:sz w:val="24"/>
          <w:szCs w:val="24"/>
        </w:rPr>
        <w:t>Tourism Management 22 (2), pp.135-147.</w:t>
      </w:r>
      <w:proofErr w:type="gramEnd"/>
      <w:r w:rsidRPr="00100E6A">
        <w:rPr>
          <w:rStyle w:val="apple-style-span"/>
          <w:rFonts w:ascii="Times New Roman" w:hAnsi="Times New Roman" w:cs="Times New Roman"/>
          <w:color w:val="000000"/>
          <w:sz w:val="24"/>
          <w:szCs w:val="24"/>
        </w:rPr>
        <w:t xml:space="preserve"> </w:t>
      </w:r>
    </w:p>
    <w:p w:rsidR="00D875B1" w:rsidRPr="00100E6A" w:rsidRDefault="00D875B1" w:rsidP="001C6A6B">
      <w:pPr>
        <w:spacing w:line="240" w:lineRule="auto"/>
        <w:rPr>
          <w:rStyle w:val="apple-style-span"/>
          <w:rFonts w:ascii="Times New Roman" w:hAnsi="Times New Roman" w:cs="Times New Roman"/>
        </w:rPr>
      </w:pPr>
      <w:r w:rsidRPr="00100E6A">
        <w:rPr>
          <w:rStyle w:val="apple-style-span"/>
          <w:rFonts w:ascii="Times New Roman" w:hAnsi="Times New Roman" w:cs="Times New Roman"/>
          <w:color w:val="000000"/>
          <w:sz w:val="24"/>
          <w:szCs w:val="24"/>
        </w:rPr>
        <w:t xml:space="preserve">Fischer, H. (1998) Response to disaster: Fact versus fiction and its perpetuation: the sociology of disaster. </w:t>
      </w:r>
      <w:proofErr w:type="gramStart"/>
      <w:r w:rsidRPr="00100E6A">
        <w:rPr>
          <w:rStyle w:val="apple-style-span"/>
          <w:rFonts w:ascii="Times New Roman" w:hAnsi="Times New Roman" w:cs="Times New Roman"/>
          <w:color w:val="000000"/>
          <w:sz w:val="24"/>
          <w:szCs w:val="24"/>
        </w:rPr>
        <w:t>University Press of America.</w:t>
      </w:r>
      <w:proofErr w:type="gramEnd"/>
    </w:p>
    <w:p w:rsidR="001C6A6B" w:rsidRPr="00100E6A" w:rsidRDefault="001C6A6B" w:rsidP="001C6A6B">
      <w:pPr>
        <w:spacing w:line="240" w:lineRule="auto"/>
        <w:rPr>
          <w:rStyle w:val="apple-style-span"/>
          <w:rFonts w:ascii="Times New Roman" w:hAnsi="Times New Roman" w:cs="Times New Roman"/>
        </w:rPr>
      </w:pPr>
      <w:r w:rsidRPr="00100E6A">
        <w:rPr>
          <w:rStyle w:val="apple-style-span"/>
          <w:rFonts w:ascii="Times New Roman" w:hAnsi="Times New Roman" w:cs="Times New Roman"/>
          <w:color w:val="000000"/>
          <w:sz w:val="24"/>
          <w:szCs w:val="24"/>
        </w:rPr>
        <w:t>Fritz, C. &amp; Mathewson, J. (1957) Convergence Behavior in Disasters: A Problem in Social Control. A special report prepared for the Committee on Disaster Studies, National Academy of Sciences.</w:t>
      </w:r>
    </w:p>
    <w:p w:rsidR="009629E2" w:rsidRPr="00100E6A" w:rsidRDefault="009629E2" w:rsidP="001C6A6B">
      <w:pPr>
        <w:spacing w:line="240" w:lineRule="auto"/>
        <w:rPr>
          <w:rStyle w:val="apple-style-span"/>
          <w:rFonts w:ascii="Times New Roman" w:hAnsi="Times New Roman" w:cs="Times New Roman"/>
        </w:rPr>
      </w:pPr>
      <w:r w:rsidRPr="00100E6A">
        <w:rPr>
          <w:rStyle w:val="apple-style-span"/>
          <w:rFonts w:ascii="Times New Roman" w:hAnsi="Times New Roman" w:cs="Times New Roman"/>
          <w:color w:val="000000"/>
          <w:sz w:val="24"/>
          <w:szCs w:val="24"/>
        </w:rPr>
        <w:t xml:space="preserve">Fritz, C. (1961) Disaster. In Merton, R and </w:t>
      </w:r>
      <w:proofErr w:type="spellStart"/>
      <w:r w:rsidRPr="00100E6A">
        <w:rPr>
          <w:rStyle w:val="apple-style-span"/>
          <w:rFonts w:ascii="Times New Roman" w:hAnsi="Times New Roman" w:cs="Times New Roman"/>
          <w:color w:val="000000"/>
          <w:sz w:val="24"/>
          <w:szCs w:val="24"/>
        </w:rPr>
        <w:t>Nisbet</w:t>
      </w:r>
      <w:proofErr w:type="spellEnd"/>
      <w:r w:rsidRPr="00100E6A">
        <w:rPr>
          <w:rStyle w:val="apple-style-span"/>
          <w:rFonts w:ascii="Times New Roman" w:hAnsi="Times New Roman" w:cs="Times New Roman"/>
          <w:color w:val="000000"/>
          <w:sz w:val="24"/>
          <w:szCs w:val="24"/>
        </w:rPr>
        <w:t>, R. (</w:t>
      </w:r>
      <w:proofErr w:type="spellStart"/>
      <w:proofErr w:type="gramStart"/>
      <w:r w:rsidRPr="00100E6A">
        <w:rPr>
          <w:rStyle w:val="apple-style-span"/>
          <w:rFonts w:ascii="Times New Roman" w:hAnsi="Times New Roman" w:cs="Times New Roman"/>
          <w:color w:val="000000"/>
          <w:sz w:val="24"/>
          <w:szCs w:val="24"/>
        </w:rPr>
        <w:t>eds</w:t>
      </w:r>
      <w:proofErr w:type="spellEnd"/>
      <w:proofErr w:type="gramEnd"/>
      <w:r w:rsidRPr="00100E6A">
        <w:rPr>
          <w:rStyle w:val="apple-style-span"/>
          <w:rFonts w:ascii="Times New Roman" w:hAnsi="Times New Roman" w:cs="Times New Roman"/>
          <w:color w:val="000000"/>
          <w:sz w:val="24"/>
          <w:szCs w:val="24"/>
        </w:rPr>
        <w:t>). Contemporary Social Problems, pp. 651-694. New York: Harcourt.</w:t>
      </w:r>
    </w:p>
    <w:p w:rsidR="000932B0" w:rsidRPr="00100E6A" w:rsidRDefault="000932B0" w:rsidP="001C6A6B">
      <w:pPr>
        <w:spacing w:line="240" w:lineRule="auto"/>
        <w:rPr>
          <w:rStyle w:val="apple-style-span"/>
          <w:rFonts w:ascii="Times New Roman" w:hAnsi="Times New Roman" w:cs="Times New Roman"/>
          <w:color w:val="000000"/>
          <w:sz w:val="24"/>
          <w:szCs w:val="24"/>
        </w:rPr>
      </w:pPr>
      <w:proofErr w:type="gramStart"/>
      <w:r w:rsidRPr="00100E6A">
        <w:rPr>
          <w:rStyle w:val="apple-style-span"/>
          <w:rFonts w:ascii="Times New Roman" w:hAnsi="Times New Roman" w:cs="Times New Roman"/>
          <w:color w:val="000000"/>
          <w:sz w:val="24"/>
          <w:szCs w:val="24"/>
        </w:rPr>
        <w:t xml:space="preserve">Gilbert, E. and </w:t>
      </w:r>
      <w:proofErr w:type="spellStart"/>
      <w:r w:rsidRPr="00100E6A">
        <w:rPr>
          <w:rStyle w:val="apple-style-span"/>
          <w:rFonts w:ascii="Times New Roman" w:hAnsi="Times New Roman" w:cs="Times New Roman"/>
          <w:color w:val="000000"/>
          <w:sz w:val="24"/>
          <w:szCs w:val="24"/>
        </w:rPr>
        <w:t>Karahalios</w:t>
      </w:r>
      <w:proofErr w:type="spellEnd"/>
      <w:r w:rsidRPr="00100E6A">
        <w:rPr>
          <w:rStyle w:val="apple-style-span"/>
          <w:rFonts w:ascii="Times New Roman" w:hAnsi="Times New Roman" w:cs="Times New Roman"/>
          <w:color w:val="000000"/>
          <w:sz w:val="24"/>
          <w:szCs w:val="24"/>
        </w:rPr>
        <w:t>, K. (2009) Predicting tie strength with social media.</w:t>
      </w:r>
      <w:proofErr w:type="gramEnd"/>
      <w:r w:rsidRPr="00100E6A">
        <w:rPr>
          <w:rStyle w:val="apple-style-span"/>
          <w:rFonts w:ascii="Times New Roman" w:hAnsi="Times New Roman" w:cs="Times New Roman"/>
          <w:color w:val="000000"/>
          <w:sz w:val="24"/>
          <w:szCs w:val="24"/>
        </w:rPr>
        <w:t xml:space="preserve"> </w:t>
      </w:r>
      <w:proofErr w:type="spellStart"/>
      <w:proofErr w:type="gramStart"/>
      <w:r w:rsidRPr="00100E6A">
        <w:rPr>
          <w:rStyle w:val="apple-style-span"/>
          <w:rFonts w:ascii="Times New Roman" w:hAnsi="Times New Roman" w:cs="Times New Roman"/>
          <w:color w:val="000000"/>
          <w:sz w:val="24"/>
          <w:szCs w:val="24"/>
          <w:shd w:val="clear" w:color="auto" w:fill="FFFFFF"/>
        </w:rPr>
        <w:t>In</w:t>
      </w:r>
      <w:r w:rsidRPr="00100E6A">
        <w:rPr>
          <w:rStyle w:val="Emphasis"/>
          <w:rFonts w:ascii="Times New Roman" w:hAnsi="Times New Roman" w:cs="Times New Roman"/>
          <w:color w:val="000000"/>
          <w:sz w:val="24"/>
          <w:szCs w:val="24"/>
          <w:shd w:val="clear" w:color="auto" w:fill="FFFFFF"/>
        </w:rPr>
        <w:t>Proceedings</w:t>
      </w:r>
      <w:proofErr w:type="spellEnd"/>
      <w:r w:rsidRPr="00100E6A">
        <w:rPr>
          <w:rStyle w:val="Emphasis"/>
          <w:rFonts w:ascii="Times New Roman" w:hAnsi="Times New Roman" w:cs="Times New Roman"/>
          <w:color w:val="000000"/>
          <w:sz w:val="24"/>
          <w:szCs w:val="24"/>
          <w:shd w:val="clear" w:color="auto" w:fill="FFFFFF"/>
        </w:rPr>
        <w:t xml:space="preserve"> of the 27th international conference on Human factors in computing systems</w:t>
      </w:r>
      <w:r w:rsidRPr="00100E6A">
        <w:rPr>
          <w:rStyle w:val="apple-converted-space"/>
          <w:rFonts w:ascii="Times New Roman" w:hAnsi="Times New Roman" w:cs="Times New Roman"/>
          <w:color w:val="000000"/>
          <w:sz w:val="24"/>
          <w:szCs w:val="24"/>
          <w:shd w:val="clear" w:color="auto" w:fill="FFFFFF"/>
        </w:rPr>
        <w:t> </w:t>
      </w:r>
      <w:r w:rsidRPr="00100E6A">
        <w:rPr>
          <w:rStyle w:val="apple-style-span"/>
          <w:rFonts w:ascii="Times New Roman" w:hAnsi="Times New Roman" w:cs="Times New Roman"/>
          <w:color w:val="000000"/>
          <w:sz w:val="24"/>
          <w:szCs w:val="24"/>
          <w:shd w:val="clear" w:color="auto" w:fill="FFFFFF"/>
        </w:rPr>
        <w:t>(CHI '09).</w:t>
      </w:r>
      <w:proofErr w:type="gramEnd"/>
      <w:r w:rsidRPr="00100E6A">
        <w:rPr>
          <w:rStyle w:val="apple-style-span"/>
          <w:rFonts w:ascii="Times New Roman" w:hAnsi="Times New Roman" w:cs="Times New Roman"/>
          <w:color w:val="000000"/>
          <w:sz w:val="24"/>
          <w:szCs w:val="24"/>
          <w:shd w:val="clear" w:color="auto" w:fill="FFFFFF"/>
        </w:rPr>
        <w:t xml:space="preserve"> ACM, New York, NY, USA, 211-220. DOI=10.1145/1518701.1518736 http://doi.acm.org/10.1145/1518701.1518736</w:t>
      </w:r>
      <w:r w:rsidRPr="00100E6A">
        <w:rPr>
          <w:rStyle w:val="apple-style-span"/>
          <w:rFonts w:ascii="Times New Roman" w:hAnsi="Times New Roman" w:cs="Times New Roman"/>
          <w:color w:val="000000"/>
          <w:sz w:val="24"/>
          <w:szCs w:val="24"/>
        </w:rPr>
        <w:t xml:space="preserve"> </w:t>
      </w:r>
    </w:p>
    <w:p w:rsidR="00AC2540" w:rsidRPr="00100E6A" w:rsidRDefault="00AC2540" w:rsidP="001C6A6B">
      <w:pPr>
        <w:spacing w:line="240" w:lineRule="auto"/>
        <w:rPr>
          <w:rStyle w:val="apple-style-span"/>
          <w:rFonts w:ascii="Times New Roman" w:hAnsi="Times New Roman" w:cs="Times New Roman"/>
        </w:rPr>
      </w:pPr>
      <w:r w:rsidRPr="00100E6A">
        <w:rPr>
          <w:rStyle w:val="apple-style-span"/>
          <w:rFonts w:ascii="Times New Roman" w:hAnsi="Times New Roman" w:cs="Times New Roman"/>
          <w:color w:val="000000"/>
          <w:sz w:val="24"/>
          <w:szCs w:val="24"/>
        </w:rPr>
        <w:t xml:space="preserve">Gould, J. (1998) </w:t>
      </w:r>
      <w:proofErr w:type="gramStart"/>
      <w:r w:rsidRPr="00100E6A">
        <w:rPr>
          <w:rStyle w:val="apple-style-span"/>
          <w:rFonts w:ascii="Times New Roman" w:hAnsi="Times New Roman" w:cs="Times New Roman"/>
          <w:color w:val="000000"/>
          <w:sz w:val="24"/>
          <w:szCs w:val="24"/>
        </w:rPr>
        <w:t>An</w:t>
      </w:r>
      <w:proofErr w:type="gramEnd"/>
      <w:r w:rsidRPr="00100E6A">
        <w:rPr>
          <w:rStyle w:val="apple-style-span"/>
          <w:rFonts w:ascii="Times New Roman" w:hAnsi="Times New Roman" w:cs="Times New Roman"/>
          <w:color w:val="000000"/>
          <w:sz w:val="24"/>
          <w:szCs w:val="24"/>
        </w:rPr>
        <w:t xml:space="preserve"> assessment of Transportation issues under exceptional conditions: The case of the mass media and the Northridge earthquake. </w:t>
      </w:r>
      <w:proofErr w:type="gramStart"/>
      <w:r w:rsidRPr="00100E6A">
        <w:rPr>
          <w:rStyle w:val="apple-style-span"/>
          <w:rFonts w:ascii="Times New Roman" w:hAnsi="Times New Roman" w:cs="Times New Roman"/>
          <w:color w:val="000000"/>
          <w:sz w:val="24"/>
          <w:szCs w:val="24"/>
        </w:rPr>
        <w:t>Journal of Transportation and Statistics, May 1998, pp.65-73.</w:t>
      </w:r>
      <w:proofErr w:type="gramEnd"/>
    </w:p>
    <w:p w:rsidR="009666A0" w:rsidRPr="00100E6A" w:rsidRDefault="009666A0" w:rsidP="001C6A6B">
      <w:pPr>
        <w:spacing w:line="240" w:lineRule="auto"/>
        <w:rPr>
          <w:rFonts w:ascii="Times New Roman" w:hAnsi="Times New Roman" w:cs="Times New Roman"/>
        </w:rPr>
      </w:pPr>
      <w:proofErr w:type="spellStart"/>
      <w:r w:rsidRPr="00100E6A">
        <w:rPr>
          <w:rStyle w:val="apple-style-span"/>
          <w:rFonts w:ascii="Times New Roman" w:hAnsi="Times New Roman" w:cs="Times New Roman"/>
          <w:color w:val="000000"/>
          <w:sz w:val="24"/>
          <w:szCs w:val="24"/>
        </w:rPr>
        <w:t>Heverin</w:t>
      </w:r>
      <w:proofErr w:type="spellEnd"/>
      <w:r w:rsidRPr="00100E6A">
        <w:rPr>
          <w:rStyle w:val="apple-style-span"/>
          <w:rFonts w:ascii="Times New Roman" w:hAnsi="Times New Roman" w:cs="Times New Roman"/>
          <w:color w:val="000000"/>
          <w:sz w:val="24"/>
          <w:szCs w:val="24"/>
        </w:rPr>
        <w:t xml:space="preserve">, T and Zach, L. (2010) </w:t>
      </w:r>
      <w:proofErr w:type="spellStart"/>
      <w:r w:rsidRPr="00100E6A">
        <w:rPr>
          <w:rStyle w:val="apple-style-span"/>
          <w:rFonts w:ascii="Times New Roman" w:hAnsi="Times New Roman" w:cs="Times New Roman"/>
          <w:color w:val="000000"/>
          <w:sz w:val="24"/>
          <w:szCs w:val="24"/>
        </w:rPr>
        <w:t>Microblogging</w:t>
      </w:r>
      <w:proofErr w:type="spellEnd"/>
      <w:r w:rsidRPr="00100E6A">
        <w:rPr>
          <w:rStyle w:val="apple-style-span"/>
          <w:rFonts w:ascii="Times New Roman" w:hAnsi="Times New Roman" w:cs="Times New Roman"/>
          <w:color w:val="000000"/>
          <w:sz w:val="24"/>
          <w:szCs w:val="24"/>
        </w:rPr>
        <w:t xml:space="preserve"> for Crisis Communication: Examination of Twitter Use in Response to a 2009 Violent Crisis in the Seattle-Tacoma, Washington Area. Proceedings of the 7th International ISCRAM Conference, May 2010, </w:t>
      </w:r>
      <w:hyperlink r:id="rId10" w:history="1">
        <w:r w:rsidRPr="00100E6A">
          <w:rPr>
            <w:rStyle w:val="Hyperlink"/>
            <w:rFonts w:ascii="Times New Roman" w:hAnsi="Times New Roman" w:cs="Times New Roman"/>
            <w:sz w:val="24"/>
            <w:szCs w:val="24"/>
          </w:rPr>
          <w:t>http://www.thomasheverin.com/uploads/4/6/5/8/4658640/heverin_iscram_2010.pdf</w:t>
        </w:r>
      </w:hyperlink>
    </w:p>
    <w:p w:rsidR="00426514" w:rsidRPr="00100E6A" w:rsidRDefault="00426514" w:rsidP="001C6A6B">
      <w:pPr>
        <w:spacing w:line="240" w:lineRule="auto"/>
        <w:rPr>
          <w:rStyle w:val="apple-style-span"/>
          <w:rFonts w:ascii="Times New Roman" w:hAnsi="Times New Roman" w:cs="Times New Roman"/>
          <w:sz w:val="24"/>
          <w:szCs w:val="24"/>
        </w:rPr>
      </w:pPr>
      <w:proofErr w:type="gramStart"/>
      <w:r w:rsidRPr="00100E6A">
        <w:rPr>
          <w:rFonts w:ascii="Times New Roman" w:hAnsi="Times New Roman" w:cs="Times New Roman"/>
        </w:rPr>
        <w:t>Homeland Security and Governmental Affairs United States Senate (2006).</w:t>
      </w:r>
      <w:proofErr w:type="gramEnd"/>
      <w:r w:rsidRPr="00100E6A">
        <w:rPr>
          <w:rFonts w:ascii="Times New Roman" w:hAnsi="Times New Roman" w:cs="Times New Roman"/>
        </w:rPr>
        <w:t xml:space="preserve"> Hurricane Katrina: A nation still </w:t>
      </w:r>
      <w:r w:rsidRPr="00100E6A">
        <w:rPr>
          <w:rFonts w:ascii="Times New Roman" w:hAnsi="Times New Roman" w:cs="Times New Roman"/>
          <w:sz w:val="24"/>
          <w:szCs w:val="24"/>
        </w:rPr>
        <w:t xml:space="preserve">unprepared. </w:t>
      </w:r>
      <w:proofErr w:type="gramStart"/>
      <w:r w:rsidRPr="00100E6A">
        <w:rPr>
          <w:rFonts w:ascii="Times New Roman" w:hAnsi="Times New Roman" w:cs="Times New Roman"/>
          <w:sz w:val="24"/>
          <w:szCs w:val="24"/>
        </w:rPr>
        <w:t>Special Report.</w:t>
      </w:r>
      <w:proofErr w:type="gramEnd"/>
      <w:r w:rsidRPr="00100E6A">
        <w:rPr>
          <w:rFonts w:ascii="Times New Roman" w:hAnsi="Times New Roman" w:cs="Times New Roman"/>
          <w:sz w:val="24"/>
          <w:szCs w:val="24"/>
        </w:rPr>
        <w:t xml:space="preserve"> </w:t>
      </w:r>
      <w:proofErr w:type="gramStart"/>
      <w:r w:rsidRPr="00100E6A">
        <w:rPr>
          <w:rFonts w:ascii="Times New Roman" w:hAnsi="Times New Roman" w:cs="Times New Roman"/>
          <w:sz w:val="24"/>
          <w:szCs w:val="24"/>
        </w:rPr>
        <w:t xml:space="preserve">Accessed via </w:t>
      </w:r>
      <w:hyperlink r:id="rId11" w:history="1">
        <w:r w:rsidRPr="00100E6A">
          <w:rPr>
            <w:rStyle w:val="Hyperlink"/>
            <w:rFonts w:ascii="Times New Roman" w:hAnsi="Times New Roman" w:cs="Times New Roman"/>
            <w:sz w:val="24"/>
            <w:szCs w:val="24"/>
          </w:rPr>
          <w:t>http://www.gpoaccess.gov/serialset/creports/pdf/sr109-322/ch20.pdf</w:t>
        </w:r>
      </w:hyperlink>
      <w:r w:rsidRPr="00100E6A">
        <w:rPr>
          <w:rFonts w:ascii="Times New Roman" w:hAnsi="Times New Roman" w:cs="Times New Roman"/>
          <w:sz w:val="24"/>
          <w:szCs w:val="24"/>
        </w:rPr>
        <w:t xml:space="preserve"> (and other chapters through the link).</w:t>
      </w:r>
      <w:proofErr w:type="gramEnd"/>
    </w:p>
    <w:p w:rsidR="000A34AA" w:rsidRPr="00100E6A" w:rsidRDefault="000A34AA" w:rsidP="001C6A6B">
      <w:pPr>
        <w:spacing w:line="240" w:lineRule="auto"/>
        <w:rPr>
          <w:rStyle w:val="apple-style-span"/>
          <w:rFonts w:ascii="Times New Roman" w:hAnsi="Times New Roman" w:cs="Times New Roman"/>
          <w:color w:val="000000"/>
          <w:sz w:val="24"/>
          <w:szCs w:val="24"/>
        </w:rPr>
      </w:pPr>
      <w:proofErr w:type="gramStart"/>
      <w:r w:rsidRPr="00100E6A">
        <w:rPr>
          <w:rStyle w:val="il"/>
          <w:rFonts w:ascii="Times New Roman" w:hAnsi="Times New Roman" w:cs="Times New Roman"/>
          <w:color w:val="222222"/>
          <w:sz w:val="24"/>
          <w:szCs w:val="24"/>
          <w:shd w:val="clear" w:color="auto" w:fill="FFFFFF"/>
        </w:rPr>
        <w:t>Hughes</w:t>
      </w:r>
      <w:r w:rsidRPr="00100E6A">
        <w:rPr>
          <w:rStyle w:val="apple-style-span"/>
          <w:rFonts w:ascii="Times New Roman" w:hAnsi="Times New Roman" w:cs="Times New Roman"/>
          <w:color w:val="000000"/>
          <w:sz w:val="24"/>
          <w:szCs w:val="24"/>
          <w:shd w:val="clear" w:color="auto" w:fill="FFFFFF"/>
        </w:rPr>
        <w:t>,</w:t>
      </w:r>
      <w:r w:rsidRPr="00100E6A">
        <w:rPr>
          <w:rStyle w:val="apple-converted-space"/>
          <w:rFonts w:ascii="Times New Roman" w:hAnsi="Times New Roman" w:cs="Times New Roman"/>
          <w:color w:val="000000"/>
          <w:sz w:val="24"/>
          <w:szCs w:val="24"/>
          <w:shd w:val="clear" w:color="auto" w:fill="FFFFFF"/>
        </w:rPr>
        <w:t> </w:t>
      </w:r>
      <w:r w:rsidRPr="00100E6A">
        <w:rPr>
          <w:rStyle w:val="il"/>
          <w:rFonts w:ascii="Times New Roman" w:hAnsi="Times New Roman" w:cs="Times New Roman"/>
          <w:color w:val="222222"/>
          <w:sz w:val="24"/>
          <w:szCs w:val="24"/>
          <w:shd w:val="clear" w:color="auto" w:fill="FFFFFF"/>
        </w:rPr>
        <w:t>Amanda</w:t>
      </w:r>
      <w:r w:rsidRPr="00100E6A">
        <w:rPr>
          <w:rStyle w:val="apple-converted-space"/>
          <w:rFonts w:ascii="Times New Roman" w:hAnsi="Times New Roman" w:cs="Times New Roman"/>
          <w:color w:val="000000"/>
          <w:sz w:val="24"/>
          <w:szCs w:val="24"/>
          <w:shd w:val="clear" w:color="auto" w:fill="FFFFFF"/>
        </w:rPr>
        <w:t> </w:t>
      </w:r>
      <w:r w:rsidRPr="00100E6A">
        <w:rPr>
          <w:rStyle w:val="apple-style-span"/>
          <w:rFonts w:ascii="Times New Roman" w:hAnsi="Times New Roman" w:cs="Times New Roman"/>
          <w:color w:val="000000"/>
          <w:sz w:val="24"/>
          <w:szCs w:val="24"/>
          <w:shd w:val="clear" w:color="auto" w:fill="FFFFFF"/>
        </w:rPr>
        <w:t xml:space="preserve">L. and </w:t>
      </w:r>
      <w:proofErr w:type="spellStart"/>
      <w:r w:rsidRPr="00100E6A">
        <w:rPr>
          <w:rStyle w:val="apple-style-span"/>
          <w:rFonts w:ascii="Times New Roman" w:hAnsi="Times New Roman" w:cs="Times New Roman"/>
          <w:color w:val="000000"/>
          <w:sz w:val="24"/>
          <w:szCs w:val="24"/>
          <w:shd w:val="clear" w:color="auto" w:fill="FFFFFF"/>
        </w:rPr>
        <w:t>Leysia</w:t>
      </w:r>
      <w:proofErr w:type="spellEnd"/>
      <w:r w:rsidRPr="00100E6A">
        <w:rPr>
          <w:rStyle w:val="apple-style-span"/>
          <w:rFonts w:ascii="Times New Roman" w:hAnsi="Times New Roman" w:cs="Times New Roman"/>
          <w:color w:val="000000"/>
          <w:sz w:val="24"/>
          <w:szCs w:val="24"/>
          <w:shd w:val="clear" w:color="auto" w:fill="FFFFFF"/>
        </w:rPr>
        <w:t xml:space="preserve"> </w:t>
      </w:r>
      <w:proofErr w:type="spellStart"/>
      <w:r w:rsidRPr="00100E6A">
        <w:rPr>
          <w:rStyle w:val="apple-style-span"/>
          <w:rFonts w:ascii="Times New Roman" w:hAnsi="Times New Roman" w:cs="Times New Roman"/>
          <w:color w:val="000000"/>
          <w:sz w:val="24"/>
          <w:szCs w:val="24"/>
          <w:shd w:val="clear" w:color="auto" w:fill="FFFFFF"/>
        </w:rPr>
        <w:t>Palen</w:t>
      </w:r>
      <w:proofErr w:type="spellEnd"/>
      <w:r w:rsidRPr="00100E6A">
        <w:rPr>
          <w:rStyle w:val="apple-style-span"/>
          <w:rFonts w:ascii="Times New Roman" w:hAnsi="Times New Roman" w:cs="Times New Roman"/>
          <w:color w:val="000000"/>
          <w:sz w:val="24"/>
          <w:szCs w:val="24"/>
          <w:shd w:val="clear" w:color="auto" w:fill="FFFFFF"/>
        </w:rPr>
        <w:t xml:space="preserve"> (In Submission).</w:t>
      </w:r>
      <w:proofErr w:type="gramEnd"/>
      <w:r w:rsidRPr="00100E6A">
        <w:rPr>
          <w:rStyle w:val="apple-style-span"/>
          <w:rFonts w:ascii="Times New Roman" w:hAnsi="Times New Roman" w:cs="Times New Roman"/>
          <w:color w:val="000000"/>
          <w:sz w:val="24"/>
          <w:szCs w:val="24"/>
          <w:shd w:val="clear" w:color="auto" w:fill="FFFFFF"/>
        </w:rPr>
        <w:t xml:space="preserve"> The Evolving Role of the</w:t>
      </w:r>
      <w:r w:rsidRPr="00100E6A">
        <w:rPr>
          <w:rFonts w:ascii="Times New Roman" w:hAnsi="Times New Roman" w:cs="Times New Roman"/>
          <w:color w:val="000000"/>
          <w:sz w:val="24"/>
          <w:szCs w:val="24"/>
        </w:rPr>
        <w:br/>
      </w:r>
      <w:r w:rsidRPr="00100E6A">
        <w:rPr>
          <w:rStyle w:val="apple-style-span"/>
          <w:rFonts w:ascii="Times New Roman" w:hAnsi="Times New Roman" w:cs="Times New Roman"/>
          <w:color w:val="000000"/>
          <w:sz w:val="24"/>
          <w:szCs w:val="24"/>
          <w:shd w:val="clear" w:color="auto" w:fill="FFFFFF"/>
        </w:rPr>
        <w:t>Public Information Officer: An Examination of Social Media in Emergency</w:t>
      </w:r>
      <w:r w:rsidRPr="00100E6A">
        <w:rPr>
          <w:rFonts w:ascii="Times New Roman" w:hAnsi="Times New Roman" w:cs="Times New Roman"/>
          <w:color w:val="000000"/>
          <w:sz w:val="24"/>
          <w:szCs w:val="24"/>
        </w:rPr>
        <w:br/>
      </w:r>
      <w:r w:rsidRPr="00100E6A">
        <w:rPr>
          <w:rStyle w:val="apple-style-span"/>
          <w:rFonts w:ascii="Times New Roman" w:hAnsi="Times New Roman" w:cs="Times New Roman"/>
          <w:color w:val="000000"/>
          <w:sz w:val="24"/>
          <w:szCs w:val="24"/>
          <w:shd w:val="clear" w:color="auto" w:fill="FFFFFF"/>
        </w:rPr>
        <w:t xml:space="preserve">Management. </w:t>
      </w:r>
      <w:proofErr w:type="gramStart"/>
      <w:r w:rsidRPr="00100E6A">
        <w:rPr>
          <w:rStyle w:val="apple-style-span"/>
          <w:rFonts w:ascii="Times New Roman" w:hAnsi="Times New Roman" w:cs="Times New Roman"/>
          <w:color w:val="000000"/>
          <w:sz w:val="24"/>
          <w:szCs w:val="24"/>
          <w:shd w:val="clear" w:color="auto" w:fill="FFFFFF"/>
        </w:rPr>
        <w:t>Journal of Homeland Security and Emergency Management.</w:t>
      </w:r>
      <w:proofErr w:type="gramEnd"/>
    </w:p>
    <w:p w:rsidR="006E0D1D" w:rsidRPr="00100E6A" w:rsidRDefault="006A1C4A" w:rsidP="001C6A6B">
      <w:pPr>
        <w:spacing w:line="240" w:lineRule="auto"/>
        <w:rPr>
          <w:rStyle w:val="apple-style-span"/>
          <w:rFonts w:ascii="Times New Roman" w:hAnsi="Times New Roman" w:cs="Times New Roman"/>
        </w:rPr>
      </w:pPr>
      <w:r w:rsidRPr="00100E6A">
        <w:rPr>
          <w:rStyle w:val="apple-style-span"/>
          <w:rFonts w:ascii="Times New Roman" w:hAnsi="Times New Roman" w:cs="Times New Roman"/>
          <w:color w:val="000000"/>
          <w:sz w:val="24"/>
          <w:szCs w:val="24"/>
        </w:rPr>
        <w:t xml:space="preserve">Irvine, L. (2004) Providing for Pets </w:t>
      </w:r>
      <w:proofErr w:type="gramStart"/>
      <w:r w:rsidRPr="00100E6A">
        <w:rPr>
          <w:rStyle w:val="apple-style-span"/>
          <w:rFonts w:ascii="Times New Roman" w:hAnsi="Times New Roman" w:cs="Times New Roman"/>
          <w:color w:val="000000"/>
          <w:sz w:val="24"/>
          <w:szCs w:val="24"/>
        </w:rPr>
        <w:t>During</w:t>
      </w:r>
      <w:proofErr w:type="gramEnd"/>
      <w:r w:rsidRPr="00100E6A">
        <w:rPr>
          <w:rStyle w:val="apple-style-span"/>
          <w:rFonts w:ascii="Times New Roman" w:hAnsi="Times New Roman" w:cs="Times New Roman"/>
          <w:color w:val="000000"/>
          <w:sz w:val="24"/>
          <w:szCs w:val="24"/>
        </w:rPr>
        <w:t xml:space="preserve"> Disasters: An Exploratory Study, Quick Response Research Report 171.</w:t>
      </w:r>
    </w:p>
    <w:p w:rsidR="000A34AA" w:rsidRPr="00100E6A" w:rsidRDefault="000A34AA" w:rsidP="001C6A6B">
      <w:pPr>
        <w:spacing w:line="240" w:lineRule="auto"/>
        <w:rPr>
          <w:rStyle w:val="apple-style-span"/>
          <w:rFonts w:ascii="Times New Roman" w:hAnsi="Times New Roman" w:cs="Times New Roman"/>
          <w:color w:val="000000"/>
          <w:sz w:val="24"/>
          <w:szCs w:val="24"/>
        </w:rPr>
      </w:pPr>
      <w:proofErr w:type="spellStart"/>
      <w:proofErr w:type="gramStart"/>
      <w:r w:rsidRPr="00100E6A">
        <w:rPr>
          <w:rStyle w:val="apple-style-span"/>
          <w:rFonts w:ascii="Times New Roman" w:hAnsi="Times New Roman" w:cs="Times New Roman"/>
          <w:color w:val="000000"/>
          <w:sz w:val="24"/>
          <w:szCs w:val="24"/>
        </w:rPr>
        <w:lastRenderedPageBreak/>
        <w:t>Latonero</w:t>
      </w:r>
      <w:proofErr w:type="spellEnd"/>
      <w:r w:rsidRPr="00100E6A">
        <w:rPr>
          <w:rStyle w:val="apple-style-span"/>
          <w:rFonts w:ascii="Times New Roman" w:hAnsi="Times New Roman" w:cs="Times New Roman"/>
          <w:color w:val="000000"/>
          <w:sz w:val="24"/>
          <w:szCs w:val="24"/>
        </w:rPr>
        <w:t xml:space="preserve">, M. and </w:t>
      </w:r>
      <w:proofErr w:type="spellStart"/>
      <w:r w:rsidRPr="00100E6A">
        <w:rPr>
          <w:rStyle w:val="apple-style-span"/>
          <w:rFonts w:ascii="Times New Roman" w:hAnsi="Times New Roman" w:cs="Times New Roman"/>
          <w:color w:val="000000"/>
          <w:sz w:val="24"/>
          <w:szCs w:val="24"/>
        </w:rPr>
        <w:t>Shklovski</w:t>
      </w:r>
      <w:proofErr w:type="spellEnd"/>
      <w:r w:rsidRPr="00100E6A">
        <w:rPr>
          <w:rStyle w:val="apple-style-span"/>
          <w:rFonts w:ascii="Times New Roman" w:hAnsi="Times New Roman" w:cs="Times New Roman"/>
          <w:color w:val="000000"/>
          <w:sz w:val="24"/>
          <w:szCs w:val="24"/>
        </w:rPr>
        <w:t xml:space="preserve"> (2011).</w:t>
      </w:r>
      <w:proofErr w:type="gramEnd"/>
      <w:r w:rsidRPr="00100E6A">
        <w:rPr>
          <w:rStyle w:val="apple-style-span"/>
          <w:rFonts w:ascii="Times New Roman" w:hAnsi="Times New Roman" w:cs="Times New Roman"/>
          <w:color w:val="000000"/>
          <w:sz w:val="24"/>
          <w:szCs w:val="24"/>
        </w:rPr>
        <w:t xml:space="preserve"> </w:t>
      </w:r>
      <w:proofErr w:type="gramStart"/>
      <w:r w:rsidRPr="00100E6A">
        <w:rPr>
          <w:rStyle w:val="apple-style-span"/>
          <w:rFonts w:ascii="Times New Roman" w:hAnsi="Times New Roman" w:cs="Times New Roman"/>
          <w:color w:val="000000"/>
          <w:sz w:val="24"/>
          <w:szCs w:val="24"/>
        </w:rPr>
        <w:t>Emergency Management, Twitter and Social Media Evangelism.</w:t>
      </w:r>
      <w:proofErr w:type="gramEnd"/>
      <w:r w:rsidRPr="00100E6A">
        <w:rPr>
          <w:rStyle w:val="apple-style-span"/>
          <w:rFonts w:ascii="Times New Roman" w:hAnsi="Times New Roman" w:cs="Times New Roman"/>
          <w:color w:val="000000"/>
          <w:sz w:val="24"/>
          <w:szCs w:val="24"/>
        </w:rPr>
        <w:t xml:space="preserve"> International Journal of Information Systems for Crisis Response and Management 3, no. 4: 1-16.</w:t>
      </w:r>
    </w:p>
    <w:p w:rsidR="006E4C31" w:rsidRPr="00100E6A" w:rsidRDefault="006E4C31" w:rsidP="001C6A6B">
      <w:pPr>
        <w:spacing w:line="240" w:lineRule="auto"/>
        <w:rPr>
          <w:rStyle w:val="apple-style-span"/>
          <w:rFonts w:ascii="Times New Roman" w:hAnsi="Times New Roman" w:cs="Times New Roman"/>
          <w:color w:val="000000"/>
          <w:sz w:val="24"/>
          <w:szCs w:val="24"/>
        </w:rPr>
      </w:pPr>
      <w:r w:rsidRPr="00100E6A">
        <w:rPr>
          <w:rStyle w:val="apple-style-span"/>
          <w:rFonts w:ascii="Times New Roman" w:hAnsi="Times New Roman" w:cs="Times New Roman"/>
          <w:color w:val="000000"/>
          <w:sz w:val="24"/>
          <w:szCs w:val="24"/>
        </w:rPr>
        <w:t xml:space="preserve">Lowe, S, Rhodes J, </w:t>
      </w:r>
      <w:proofErr w:type="spellStart"/>
      <w:r w:rsidRPr="00100E6A">
        <w:rPr>
          <w:rStyle w:val="apple-style-span"/>
          <w:rFonts w:ascii="Times New Roman" w:hAnsi="Times New Roman" w:cs="Times New Roman"/>
          <w:color w:val="000000"/>
          <w:sz w:val="24"/>
          <w:szCs w:val="24"/>
        </w:rPr>
        <w:t>Zwiebach</w:t>
      </w:r>
      <w:proofErr w:type="spellEnd"/>
      <w:r w:rsidRPr="00100E6A">
        <w:rPr>
          <w:rStyle w:val="apple-style-span"/>
          <w:rFonts w:ascii="Times New Roman" w:hAnsi="Times New Roman" w:cs="Times New Roman"/>
          <w:color w:val="000000"/>
          <w:sz w:val="24"/>
          <w:szCs w:val="24"/>
        </w:rPr>
        <w:t>, L. and Chan, C (200</w:t>
      </w:r>
      <w:r w:rsidR="00055210" w:rsidRPr="00100E6A">
        <w:rPr>
          <w:rStyle w:val="apple-style-span"/>
          <w:rFonts w:ascii="Times New Roman" w:hAnsi="Times New Roman" w:cs="Times New Roman"/>
          <w:color w:val="000000"/>
          <w:sz w:val="24"/>
          <w:szCs w:val="24"/>
        </w:rPr>
        <w:t>0</w:t>
      </w:r>
      <w:r w:rsidRPr="00100E6A">
        <w:rPr>
          <w:rStyle w:val="apple-style-span"/>
          <w:rFonts w:ascii="Times New Roman" w:hAnsi="Times New Roman" w:cs="Times New Roman"/>
          <w:color w:val="000000"/>
          <w:sz w:val="24"/>
          <w:szCs w:val="24"/>
        </w:rPr>
        <w:t xml:space="preserve">) </w:t>
      </w:r>
      <w:proofErr w:type="gramStart"/>
      <w:r w:rsidRPr="00100E6A">
        <w:rPr>
          <w:rStyle w:val="apple-style-span"/>
          <w:rFonts w:ascii="Times New Roman" w:hAnsi="Times New Roman" w:cs="Times New Roman"/>
          <w:color w:val="000000"/>
          <w:sz w:val="24"/>
          <w:szCs w:val="24"/>
        </w:rPr>
        <w:t>The</w:t>
      </w:r>
      <w:proofErr w:type="gramEnd"/>
      <w:r w:rsidRPr="00100E6A">
        <w:rPr>
          <w:rStyle w:val="apple-style-span"/>
          <w:rFonts w:ascii="Times New Roman" w:hAnsi="Times New Roman" w:cs="Times New Roman"/>
          <w:color w:val="000000"/>
          <w:sz w:val="24"/>
          <w:szCs w:val="24"/>
        </w:rPr>
        <w:t xml:space="preserve"> Impact of Pet Loss on the Perceived Social Support and Psychological Distress of Hurricane Survivors, Journal of Traumatic Stress, 22:3 pp. 244-247/ </w:t>
      </w:r>
    </w:p>
    <w:p w:rsidR="00F3474D" w:rsidRPr="00100E6A" w:rsidRDefault="00F3474D" w:rsidP="001C6A6B">
      <w:pPr>
        <w:spacing w:line="240" w:lineRule="auto"/>
        <w:rPr>
          <w:rStyle w:val="apple-style-span"/>
          <w:rFonts w:ascii="Times New Roman" w:hAnsi="Times New Roman" w:cs="Times New Roman"/>
          <w:color w:val="222222"/>
          <w:sz w:val="24"/>
          <w:szCs w:val="18"/>
          <w:shd w:val="clear" w:color="auto" w:fill="FFFFFF"/>
        </w:rPr>
      </w:pPr>
      <w:r w:rsidRPr="00100E6A">
        <w:rPr>
          <w:rStyle w:val="apple-style-span"/>
          <w:rFonts w:ascii="Times New Roman" w:hAnsi="Times New Roman" w:cs="Times New Roman"/>
          <w:color w:val="222222"/>
          <w:sz w:val="24"/>
          <w:szCs w:val="18"/>
          <w:shd w:val="clear" w:color="auto" w:fill="FFFFFF"/>
        </w:rPr>
        <w:t xml:space="preserve">Mark, G., </w:t>
      </w:r>
      <w:proofErr w:type="spellStart"/>
      <w:r w:rsidRPr="00100E6A">
        <w:rPr>
          <w:rStyle w:val="apple-style-span"/>
          <w:rFonts w:ascii="Times New Roman" w:hAnsi="Times New Roman" w:cs="Times New Roman"/>
          <w:color w:val="222222"/>
          <w:sz w:val="24"/>
          <w:szCs w:val="18"/>
          <w:shd w:val="clear" w:color="auto" w:fill="FFFFFF"/>
        </w:rPr>
        <w:t>Semaan</w:t>
      </w:r>
      <w:proofErr w:type="spellEnd"/>
      <w:r w:rsidRPr="00100E6A">
        <w:rPr>
          <w:rStyle w:val="apple-style-span"/>
          <w:rFonts w:ascii="Times New Roman" w:hAnsi="Times New Roman" w:cs="Times New Roman"/>
          <w:color w:val="222222"/>
          <w:sz w:val="24"/>
          <w:szCs w:val="18"/>
          <w:shd w:val="clear" w:color="auto" w:fill="FFFFFF"/>
        </w:rPr>
        <w:t>, B. (2009</w:t>
      </w:r>
      <w:r w:rsidRPr="00100E6A">
        <w:rPr>
          <w:rStyle w:val="apple-style-span"/>
          <w:rFonts w:ascii="Times New Roman" w:hAnsi="Times New Roman" w:cs="Times New Roman"/>
          <w:color w:val="000000" w:themeColor="text1"/>
          <w:sz w:val="24"/>
          <w:szCs w:val="18"/>
          <w:shd w:val="clear" w:color="auto" w:fill="FFFFFF"/>
        </w:rPr>
        <w:t>).</w:t>
      </w:r>
      <w:r w:rsidRPr="00100E6A">
        <w:rPr>
          <w:rStyle w:val="apple-converted-space"/>
          <w:rFonts w:ascii="Times New Roman" w:hAnsi="Times New Roman" w:cs="Times New Roman"/>
          <w:color w:val="000000" w:themeColor="text1"/>
          <w:sz w:val="24"/>
          <w:szCs w:val="18"/>
          <w:shd w:val="clear" w:color="auto" w:fill="FFFFFF"/>
        </w:rPr>
        <w:t> </w:t>
      </w:r>
      <w:hyperlink r:id="rId12" w:tgtFrame="_blank" w:history="1">
        <w:r w:rsidRPr="00100E6A">
          <w:rPr>
            <w:rStyle w:val="Hyperlink"/>
            <w:rFonts w:ascii="Times New Roman" w:hAnsi="Times New Roman" w:cs="Times New Roman"/>
            <w:bCs/>
            <w:color w:val="000000" w:themeColor="text1"/>
            <w:sz w:val="24"/>
            <w:szCs w:val="18"/>
            <w:u w:val="none"/>
            <w:shd w:val="clear" w:color="auto" w:fill="FFFFFF"/>
          </w:rPr>
          <w:t xml:space="preserve">Expanding a Country’s Borders </w:t>
        </w:r>
        <w:proofErr w:type="gramStart"/>
        <w:r w:rsidRPr="00100E6A">
          <w:rPr>
            <w:rStyle w:val="Hyperlink"/>
            <w:rFonts w:ascii="Times New Roman" w:hAnsi="Times New Roman" w:cs="Times New Roman"/>
            <w:bCs/>
            <w:color w:val="000000" w:themeColor="text1"/>
            <w:sz w:val="24"/>
            <w:szCs w:val="18"/>
            <w:u w:val="none"/>
            <w:shd w:val="clear" w:color="auto" w:fill="FFFFFF"/>
          </w:rPr>
          <w:t>During</w:t>
        </w:r>
        <w:proofErr w:type="gramEnd"/>
        <w:r w:rsidRPr="00100E6A">
          <w:rPr>
            <w:rStyle w:val="Hyperlink"/>
            <w:rFonts w:ascii="Times New Roman" w:hAnsi="Times New Roman" w:cs="Times New Roman"/>
            <w:bCs/>
            <w:color w:val="000000" w:themeColor="text1"/>
            <w:sz w:val="24"/>
            <w:szCs w:val="18"/>
            <w:u w:val="none"/>
            <w:shd w:val="clear" w:color="auto" w:fill="FFFFFF"/>
          </w:rPr>
          <w:t xml:space="preserve"> War: The Internet War Diary.</w:t>
        </w:r>
      </w:hyperlink>
      <w:r w:rsidRPr="00100E6A">
        <w:rPr>
          <w:rStyle w:val="apple-converted-space"/>
          <w:rFonts w:ascii="Times New Roman" w:hAnsi="Times New Roman" w:cs="Times New Roman"/>
          <w:color w:val="222222"/>
          <w:sz w:val="24"/>
          <w:szCs w:val="18"/>
          <w:shd w:val="clear" w:color="auto" w:fill="FFFFFF"/>
        </w:rPr>
        <w:t> </w:t>
      </w:r>
      <w:proofErr w:type="gramStart"/>
      <w:r w:rsidRPr="00100E6A">
        <w:rPr>
          <w:rStyle w:val="apple-style-span"/>
          <w:rFonts w:ascii="Times New Roman" w:hAnsi="Times New Roman" w:cs="Times New Roman"/>
          <w:color w:val="222222"/>
          <w:sz w:val="24"/>
          <w:szCs w:val="18"/>
          <w:shd w:val="clear" w:color="auto" w:fill="FFFFFF"/>
        </w:rPr>
        <w:t>In Proceedings of the ACM International Workshop on Intercultural Collaboration IWIC 2009 (Palo Alto, February 20-21, 2009).</w:t>
      </w:r>
      <w:proofErr w:type="gramEnd"/>
    </w:p>
    <w:p w:rsidR="00483810" w:rsidRDefault="00483810" w:rsidP="001C6A6B">
      <w:pPr>
        <w:spacing w:line="240" w:lineRule="auto"/>
        <w:rPr>
          <w:rStyle w:val="apple-style-span"/>
          <w:rFonts w:ascii="Times New Roman" w:hAnsi="Times New Roman" w:cs="Times New Roman"/>
          <w:color w:val="000000"/>
          <w:sz w:val="24"/>
          <w:szCs w:val="24"/>
        </w:rPr>
      </w:pPr>
      <w:proofErr w:type="gramStart"/>
      <w:r>
        <w:rPr>
          <w:rStyle w:val="apple-style-span"/>
          <w:rFonts w:ascii="Times New Roman" w:hAnsi="Times New Roman" w:cs="Times New Roman"/>
          <w:color w:val="000000"/>
          <w:sz w:val="24"/>
          <w:szCs w:val="24"/>
        </w:rPr>
        <w:t>Merchant, R. M., Elmer, S., and Lurie, N. (2011).</w:t>
      </w:r>
      <w:proofErr w:type="gramEnd"/>
      <w:r>
        <w:rPr>
          <w:rStyle w:val="apple-style-span"/>
          <w:rFonts w:ascii="Times New Roman" w:hAnsi="Times New Roman" w:cs="Times New Roman"/>
          <w:color w:val="000000"/>
          <w:sz w:val="24"/>
          <w:szCs w:val="24"/>
        </w:rPr>
        <w:t xml:space="preserve"> </w:t>
      </w:r>
      <w:proofErr w:type="gramStart"/>
      <w:r>
        <w:rPr>
          <w:rStyle w:val="apple-style-span"/>
          <w:rFonts w:ascii="Times New Roman" w:hAnsi="Times New Roman" w:cs="Times New Roman"/>
          <w:color w:val="000000"/>
          <w:sz w:val="24"/>
          <w:szCs w:val="24"/>
        </w:rPr>
        <w:t>Integrating social media into Emergency-Preparedness efforts.</w:t>
      </w:r>
      <w:proofErr w:type="gramEnd"/>
      <w:r>
        <w:rPr>
          <w:rStyle w:val="apple-style-span"/>
          <w:rFonts w:ascii="Times New Roman" w:hAnsi="Times New Roman" w:cs="Times New Roman"/>
          <w:color w:val="000000"/>
          <w:sz w:val="24"/>
          <w:szCs w:val="24"/>
        </w:rPr>
        <w:t xml:space="preserve"> New England Journal of </w:t>
      </w:r>
      <w:proofErr w:type="spellStart"/>
      <w:r>
        <w:rPr>
          <w:rStyle w:val="apple-style-span"/>
          <w:rFonts w:ascii="Times New Roman" w:hAnsi="Times New Roman" w:cs="Times New Roman"/>
          <w:color w:val="000000"/>
          <w:sz w:val="24"/>
          <w:szCs w:val="24"/>
        </w:rPr>
        <w:t>Mediciant</w:t>
      </w:r>
      <w:proofErr w:type="spellEnd"/>
      <w:r>
        <w:rPr>
          <w:rStyle w:val="apple-style-span"/>
          <w:rFonts w:ascii="Times New Roman" w:hAnsi="Times New Roman" w:cs="Times New Roman"/>
          <w:color w:val="000000"/>
          <w:sz w:val="24"/>
          <w:szCs w:val="24"/>
        </w:rPr>
        <w:t>, 365(4):289-291.</w:t>
      </w:r>
    </w:p>
    <w:p w:rsidR="00EA1F76" w:rsidRPr="00100E6A" w:rsidRDefault="00EA1F76" w:rsidP="001C6A6B">
      <w:pPr>
        <w:spacing w:line="240" w:lineRule="auto"/>
        <w:rPr>
          <w:rStyle w:val="apple-style-span"/>
          <w:rFonts w:ascii="Times New Roman" w:hAnsi="Times New Roman" w:cs="Times New Roman"/>
        </w:rPr>
      </w:pPr>
      <w:r w:rsidRPr="00100E6A">
        <w:rPr>
          <w:rStyle w:val="apple-style-span"/>
          <w:rFonts w:ascii="Times New Roman" w:hAnsi="Times New Roman" w:cs="Times New Roman"/>
          <w:color w:val="000000"/>
          <w:sz w:val="24"/>
          <w:szCs w:val="24"/>
        </w:rPr>
        <w:t>M</w:t>
      </w:r>
      <w:r w:rsidR="00E63D98" w:rsidRPr="00100E6A">
        <w:rPr>
          <w:rStyle w:val="apple-style-span"/>
          <w:rFonts w:ascii="Times New Roman" w:hAnsi="Times New Roman" w:cs="Times New Roman"/>
          <w:color w:val="000000"/>
          <w:sz w:val="24"/>
          <w:szCs w:val="24"/>
        </w:rPr>
        <w:t xml:space="preserve">orbidity and </w:t>
      </w:r>
      <w:r w:rsidRPr="00100E6A">
        <w:rPr>
          <w:rStyle w:val="apple-style-span"/>
          <w:rFonts w:ascii="Times New Roman" w:hAnsi="Times New Roman" w:cs="Times New Roman"/>
          <w:color w:val="000000"/>
          <w:sz w:val="24"/>
          <w:szCs w:val="24"/>
        </w:rPr>
        <w:t>M</w:t>
      </w:r>
      <w:r w:rsidR="00E63D98" w:rsidRPr="00100E6A">
        <w:rPr>
          <w:rStyle w:val="apple-style-span"/>
          <w:rFonts w:ascii="Times New Roman" w:hAnsi="Times New Roman" w:cs="Times New Roman"/>
          <w:color w:val="000000"/>
          <w:sz w:val="24"/>
          <w:szCs w:val="24"/>
        </w:rPr>
        <w:t xml:space="preserve">ortality </w:t>
      </w:r>
      <w:r w:rsidRPr="00100E6A">
        <w:rPr>
          <w:rStyle w:val="apple-style-span"/>
          <w:rFonts w:ascii="Times New Roman" w:hAnsi="Times New Roman" w:cs="Times New Roman"/>
          <w:color w:val="000000"/>
          <w:sz w:val="24"/>
          <w:szCs w:val="24"/>
        </w:rPr>
        <w:t>W</w:t>
      </w:r>
      <w:r w:rsidR="00E63D98" w:rsidRPr="00100E6A">
        <w:rPr>
          <w:rStyle w:val="apple-style-span"/>
          <w:rFonts w:ascii="Times New Roman" w:hAnsi="Times New Roman" w:cs="Times New Roman"/>
          <w:color w:val="000000"/>
          <w:sz w:val="24"/>
          <w:szCs w:val="24"/>
        </w:rPr>
        <w:t xml:space="preserve">eekly </w:t>
      </w:r>
      <w:r w:rsidRPr="00100E6A">
        <w:rPr>
          <w:rStyle w:val="apple-style-span"/>
          <w:rFonts w:ascii="Times New Roman" w:hAnsi="Times New Roman" w:cs="Times New Roman"/>
          <w:color w:val="000000"/>
          <w:sz w:val="24"/>
          <w:szCs w:val="24"/>
        </w:rPr>
        <w:t>R</w:t>
      </w:r>
      <w:r w:rsidR="00E63D98" w:rsidRPr="00100E6A">
        <w:rPr>
          <w:rStyle w:val="apple-style-span"/>
          <w:rFonts w:ascii="Times New Roman" w:hAnsi="Times New Roman" w:cs="Times New Roman"/>
          <w:color w:val="000000"/>
          <w:sz w:val="24"/>
          <w:szCs w:val="24"/>
        </w:rPr>
        <w:t>eport,</w:t>
      </w:r>
      <w:r w:rsidRPr="00100E6A">
        <w:rPr>
          <w:rStyle w:val="apple-style-span"/>
          <w:rFonts w:ascii="Times New Roman" w:hAnsi="Times New Roman" w:cs="Times New Roman"/>
          <w:color w:val="000000"/>
          <w:sz w:val="24"/>
          <w:szCs w:val="24"/>
        </w:rPr>
        <w:t xml:space="preserve"> March 13, </w:t>
      </w:r>
      <w:r w:rsidR="00E63D98" w:rsidRPr="00100E6A">
        <w:rPr>
          <w:rStyle w:val="apple-style-span"/>
          <w:rFonts w:ascii="Times New Roman" w:hAnsi="Times New Roman" w:cs="Times New Roman"/>
          <w:color w:val="000000"/>
          <w:sz w:val="24"/>
          <w:szCs w:val="24"/>
        </w:rPr>
        <w:t>(</w:t>
      </w:r>
      <w:r w:rsidRPr="00100E6A">
        <w:rPr>
          <w:rStyle w:val="apple-style-span"/>
          <w:rFonts w:ascii="Times New Roman" w:hAnsi="Times New Roman" w:cs="Times New Roman"/>
          <w:color w:val="000000"/>
          <w:sz w:val="24"/>
          <w:szCs w:val="24"/>
        </w:rPr>
        <w:t>1992</w:t>
      </w:r>
      <w:r w:rsidR="00E63D98" w:rsidRPr="00100E6A">
        <w:rPr>
          <w:rStyle w:val="apple-style-span"/>
          <w:rFonts w:ascii="Times New Roman" w:hAnsi="Times New Roman" w:cs="Times New Roman"/>
          <w:color w:val="000000"/>
          <w:sz w:val="24"/>
          <w:szCs w:val="24"/>
        </w:rPr>
        <w:t>)</w:t>
      </w:r>
      <w:r w:rsidRPr="00100E6A">
        <w:rPr>
          <w:rStyle w:val="apple-style-span"/>
          <w:rFonts w:ascii="Times New Roman" w:hAnsi="Times New Roman" w:cs="Times New Roman"/>
          <w:color w:val="000000"/>
          <w:sz w:val="24"/>
          <w:szCs w:val="24"/>
        </w:rPr>
        <w:t xml:space="preserve">. Tornado Disaster: Kansas, 1991, accessed at </w:t>
      </w:r>
      <w:hyperlink r:id="rId13" w:history="1">
        <w:r w:rsidRPr="00100E6A">
          <w:rPr>
            <w:rStyle w:val="Hyperlink"/>
            <w:rFonts w:ascii="Times New Roman" w:hAnsi="Times New Roman" w:cs="Times New Roman"/>
            <w:sz w:val="24"/>
            <w:szCs w:val="24"/>
          </w:rPr>
          <w:t>http://www.cdc.gov/mmwr/preview/mmwrhtml/00016290.htm</w:t>
        </w:r>
      </w:hyperlink>
    </w:p>
    <w:p w:rsidR="009D3769" w:rsidRPr="00100E6A" w:rsidRDefault="009D3769" w:rsidP="001C6A6B">
      <w:pPr>
        <w:spacing w:line="240" w:lineRule="auto"/>
        <w:rPr>
          <w:rStyle w:val="apple-style-span"/>
          <w:rFonts w:ascii="Times New Roman" w:hAnsi="Times New Roman" w:cs="Times New Roman"/>
        </w:rPr>
      </w:pPr>
      <w:proofErr w:type="gramStart"/>
      <w:r w:rsidRPr="00100E6A">
        <w:rPr>
          <w:rStyle w:val="apple-style-span"/>
          <w:rFonts w:ascii="Times New Roman" w:hAnsi="Times New Roman" w:cs="Times New Roman"/>
          <w:color w:val="000000"/>
          <w:sz w:val="24"/>
          <w:szCs w:val="24"/>
        </w:rPr>
        <w:t xml:space="preserve">Murphy, P. and </w:t>
      </w:r>
      <w:proofErr w:type="spellStart"/>
      <w:r w:rsidRPr="00100E6A">
        <w:rPr>
          <w:rStyle w:val="apple-style-span"/>
          <w:rFonts w:ascii="Times New Roman" w:hAnsi="Times New Roman" w:cs="Times New Roman"/>
          <w:color w:val="000000"/>
          <w:sz w:val="24"/>
          <w:szCs w:val="24"/>
        </w:rPr>
        <w:t>Bayley</w:t>
      </w:r>
      <w:proofErr w:type="spellEnd"/>
      <w:r w:rsidRPr="00100E6A">
        <w:rPr>
          <w:rStyle w:val="apple-style-span"/>
          <w:rFonts w:ascii="Times New Roman" w:hAnsi="Times New Roman" w:cs="Times New Roman"/>
          <w:color w:val="000000"/>
          <w:sz w:val="24"/>
          <w:szCs w:val="24"/>
        </w:rPr>
        <w:t>, R. (1989) Tourism and Disaster Planning.</w:t>
      </w:r>
      <w:proofErr w:type="gramEnd"/>
      <w:r w:rsidRPr="00100E6A">
        <w:rPr>
          <w:rStyle w:val="apple-style-span"/>
          <w:rFonts w:ascii="Times New Roman" w:hAnsi="Times New Roman" w:cs="Times New Roman"/>
          <w:color w:val="000000"/>
          <w:sz w:val="24"/>
          <w:szCs w:val="24"/>
        </w:rPr>
        <w:t xml:space="preserve"> </w:t>
      </w:r>
      <w:proofErr w:type="gramStart"/>
      <w:r w:rsidRPr="00100E6A">
        <w:rPr>
          <w:rStyle w:val="apple-style-span"/>
          <w:rFonts w:ascii="Times New Roman" w:hAnsi="Times New Roman" w:cs="Times New Roman"/>
          <w:color w:val="000000"/>
          <w:sz w:val="24"/>
          <w:szCs w:val="24"/>
        </w:rPr>
        <w:t>Geographical Review.</w:t>
      </w:r>
      <w:proofErr w:type="gramEnd"/>
      <w:r w:rsidRPr="00100E6A">
        <w:rPr>
          <w:rStyle w:val="apple-style-span"/>
          <w:rFonts w:ascii="Times New Roman" w:hAnsi="Times New Roman" w:cs="Times New Roman"/>
          <w:color w:val="000000"/>
          <w:sz w:val="24"/>
          <w:szCs w:val="24"/>
        </w:rPr>
        <w:t xml:space="preserve"> 79:1, pp. 36-46.</w:t>
      </w:r>
    </w:p>
    <w:p w:rsidR="006E0DED" w:rsidRPr="00100E6A" w:rsidRDefault="006E0DED" w:rsidP="001C6A6B">
      <w:pPr>
        <w:spacing w:line="240" w:lineRule="auto"/>
        <w:rPr>
          <w:rStyle w:val="apple-style-span"/>
          <w:rFonts w:ascii="Times New Roman" w:hAnsi="Times New Roman" w:cs="Times New Roman"/>
        </w:rPr>
      </w:pPr>
      <w:proofErr w:type="gramStart"/>
      <w:r w:rsidRPr="00100E6A">
        <w:rPr>
          <w:rStyle w:val="apple-style-span"/>
          <w:rFonts w:ascii="Times New Roman" w:hAnsi="Times New Roman" w:cs="Times New Roman"/>
          <w:color w:val="000000"/>
          <w:sz w:val="24"/>
          <w:szCs w:val="24"/>
        </w:rPr>
        <w:t>O’Malley, J. and McGraw, H. (1999) Students Perceptions of Distance Learning, Online Learning and the Traditional Classroom.</w:t>
      </w:r>
      <w:proofErr w:type="gramEnd"/>
      <w:r w:rsidRPr="00100E6A">
        <w:rPr>
          <w:rStyle w:val="apple-style-span"/>
          <w:rFonts w:ascii="Times New Roman" w:hAnsi="Times New Roman" w:cs="Times New Roman"/>
          <w:color w:val="000000"/>
          <w:sz w:val="24"/>
          <w:szCs w:val="24"/>
        </w:rPr>
        <w:t xml:space="preserve"> Online Journal of Distance Learning Administration, Vol. II: IV, </w:t>
      </w:r>
      <w:proofErr w:type="gramStart"/>
      <w:r w:rsidRPr="00100E6A">
        <w:rPr>
          <w:rStyle w:val="apple-style-span"/>
          <w:rFonts w:ascii="Times New Roman" w:hAnsi="Times New Roman" w:cs="Times New Roman"/>
          <w:color w:val="000000"/>
          <w:sz w:val="24"/>
          <w:szCs w:val="24"/>
        </w:rPr>
        <w:t>Winter</w:t>
      </w:r>
      <w:proofErr w:type="gramEnd"/>
      <w:r w:rsidRPr="00100E6A">
        <w:rPr>
          <w:rStyle w:val="apple-style-span"/>
          <w:rFonts w:ascii="Times New Roman" w:hAnsi="Times New Roman" w:cs="Times New Roman"/>
          <w:color w:val="000000"/>
          <w:sz w:val="24"/>
          <w:szCs w:val="24"/>
        </w:rPr>
        <w:t xml:space="preserve"> 1999. Accessed at </w:t>
      </w:r>
      <w:hyperlink r:id="rId14" w:history="1">
        <w:r w:rsidRPr="00100E6A">
          <w:rPr>
            <w:rStyle w:val="Hyperlink"/>
            <w:rFonts w:ascii="Times New Roman" w:hAnsi="Times New Roman" w:cs="Times New Roman"/>
            <w:sz w:val="24"/>
            <w:szCs w:val="24"/>
          </w:rPr>
          <w:t>http://www.westga.edu/~distance/ojdla/winter24/omalley24.html</w:t>
        </w:r>
      </w:hyperlink>
    </w:p>
    <w:p w:rsidR="00C95F50" w:rsidRPr="00100E6A" w:rsidRDefault="00C95F50" w:rsidP="001C6A6B">
      <w:pPr>
        <w:spacing w:line="240" w:lineRule="auto"/>
        <w:rPr>
          <w:rFonts w:ascii="Times New Roman" w:hAnsi="Times New Roman" w:cs="Times New Roman"/>
          <w:sz w:val="24"/>
          <w:szCs w:val="24"/>
        </w:rPr>
      </w:pPr>
      <w:r w:rsidRPr="00100E6A">
        <w:rPr>
          <w:rStyle w:val="apple-style-span"/>
          <w:rFonts w:ascii="Times New Roman" w:hAnsi="Times New Roman" w:cs="Times New Roman"/>
          <w:color w:val="000000"/>
          <w:sz w:val="24"/>
          <w:szCs w:val="24"/>
        </w:rPr>
        <w:t>Orr,</w:t>
      </w:r>
      <w:r w:rsidR="00EA79A9" w:rsidRPr="00100E6A">
        <w:rPr>
          <w:rStyle w:val="apple-style-span"/>
          <w:rFonts w:ascii="Times New Roman" w:hAnsi="Times New Roman" w:cs="Times New Roman"/>
          <w:color w:val="000000"/>
          <w:sz w:val="24"/>
          <w:szCs w:val="24"/>
        </w:rPr>
        <w:t xml:space="preserve"> J. (1990) Sharing Knowledge, celebrating identity: war stories and community memory in a service community.</w:t>
      </w:r>
      <w:r w:rsidRPr="00100E6A">
        <w:rPr>
          <w:rStyle w:val="apple-style-span"/>
          <w:rFonts w:ascii="Times New Roman" w:hAnsi="Times New Roman" w:cs="Times New Roman"/>
          <w:color w:val="000000"/>
          <w:sz w:val="24"/>
          <w:szCs w:val="24"/>
        </w:rPr>
        <w:t xml:space="preserve"> </w:t>
      </w:r>
      <w:hyperlink r:id="rId15" w:history="1">
        <w:r w:rsidRPr="00100E6A">
          <w:rPr>
            <w:rStyle w:val="Hyperlink"/>
            <w:rFonts w:ascii="Times New Roman" w:hAnsi="Times New Roman" w:cs="Times New Roman"/>
            <w:sz w:val="24"/>
            <w:szCs w:val="24"/>
          </w:rPr>
          <w:t>http://www.mendeley.com/research/sharing-knowledge-celebrating-identity-war-stories-and-community-memory-in-a-service-community/</w:t>
        </w:r>
      </w:hyperlink>
    </w:p>
    <w:p w:rsidR="00797494" w:rsidRPr="00100E6A" w:rsidRDefault="00797494" w:rsidP="001C6A6B">
      <w:pPr>
        <w:spacing w:line="240" w:lineRule="auto"/>
        <w:rPr>
          <w:rStyle w:val="apple-style-span"/>
          <w:rFonts w:ascii="Times New Roman" w:hAnsi="Times New Roman" w:cs="Times New Roman"/>
        </w:rPr>
      </w:pPr>
      <w:r w:rsidRPr="00100E6A">
        <w:rPr>
          <w:rFonts w:ascii="Times New Roman" w:hAnsi="Times New Roman" w:cs="Times New Roman"/>
          <w:sz w:val="24"/>
          <w:szCs w:val="24"/>
        </w:rPr>
        <w:t>Pets Evacuation and Transportation Standards Act of 2006. Public Law 109-308 (2006) Citation 2006 120 STAT. 1725</w:t>
      </w:r>
      <w:r w:rsidR="005B54A6" w:rsidRPr="00100E6A">
        <w:rPr>
          <w:rFonts w:ascii="Times New Roman" w:hAnsi="Times New Roman" w:cs="Times New Roman"/>
          <w:sz w:val="24"/>
          <w:szCs w:val="24"/>
        </w:rPr>
        <w:t xml:space="preserve">. Accessed at </w:t>
      </w:r>
      <w:hyperlink r:id="rId16" w:history="1">
        <w:r w:rsidR="005B54A6" w:rsidRPr="00100E6A">
          <w:rPr>
            <w:rStyle w:val="Hyperlink"/>
            <w:rFonts w:ascii="Times New Roman" w:hAnsi="Times New Roman" w:cs="Times New Roman"/>
            <w:sz w:val="24"/>
            <w:szCs w:val="24"/>
          </w:rPr>
          <w:t>http://www.animallaw.info/statutes/stusfd2006pl109_308.htm</w:t>
        </w:r>
      </w:hyperlink>
    </w:p>
    <w:p w:rsidR="006A1C4A" w:rsidRPr="00100E6A" w:rsidRDefault="006A1C4A" w:rsidP="001C6A6B">
      <w:pPr>
        <w:spacing w:line="240" w:lineRule="auto"/>
        <w:rPr>
          <w:rStyle w:val="apple-style-span"/>
          <w:rFonts w:ascii="Times New Roman" w:hAnsi="Times New Roman" w:cs="Times New Roman"/>
        </w:rPr>
      </w:pPr>
      <w:r w:rsidRPr="00100E6A">
        <w:rPr>
          <w:rStyle w:val="apple-style-span"/>
          <w:rFonts w:ascii="Times New Roman" w:hAnsi="Times New Roman" w:cs="Times New Roman"/>
          <w:color w:val="000000"/>
          <w:sz w:val="24"/>
          <w:szCs w:val="24"/>
        </w:rPr>
        <w:t>Patterson</w:t>
      </w:r>
      <w:r w:rsidR="00AC0756" w:rsidRPr="00100E6A">
        <w:rPr>
          <w:rStyle w:val="apple-style-span"/>
          <w:rFonts w:ascii="Times New Roman" w:hAnsi="Times New Roman" w:cs="Times New Roman"/>
          <w:color w:val="000000"/>
          <w:sz w:val="24"/>
          <w:szCs w:val="24"/>
        </w:rPr>
        <w:t xml:space="preserve">, O., Weil, F. &amp; Patel, K. (2010) </w:t>
      </w:r>
      <w:proofErr w:type="gramStart"/>
      <w:r w:rsidR="00AC0756" w:rsidRPr="00100E6A">
        <w:rPr>
          <w:rStyle w:val="apple-style-span"/>
          <w:rFonts w:ascii="Times New Roman" w:hAnsi="Times New Roman" w:cs="Times New Roman"/>
          <w:color w:val="000000"/>
          <w:sz w:val="24"/>
          <w:szCs w:val="24"/>
        </w:rPr>
        <w:t>The</w:t>
      </w:r>
      <w:proofErr w:type="gramEnd"/>
      <w:r w:rsidR="00AC0756" w:rsidRPr="00100E6A">
        <w:rPr>
          <w:rStyle w:val="apple-style-span"/>
          <w:rFonts w:ascii="Times New Roman" w:hAnsi="Times New Roman" w:cs="Times New Roman"/>
          <w:color w:val="000000"/>
          <w:sz w:val="24"/>
          <w:szCs w:val="24"/>
        </w:rPr>
        <w:t xml:space="preserve"> Role of Community in Disaster Response: Conceptual Models. </w:t>
      </w:r>
      <w:proofErr w:type="spellStart"/>
      <w:r w:rsidR="00AC0756" w:rsidRPr="00100E6A">
        <w:rPr>
          <w:rStyle w:val="apple-style-span"/>
          <w:rFonts w:ascii="Times New Roman" w:hAnsi="Times New Roman" w:cs="Times New Roman"/>
          <w:color w:val="000000"/>
          <w:sz w:val="24"/>
          <w:szCs w:val="24"/>
        </w:rPr>
        <w:t>Popul</w:t>
      </w:r>
      <w:proofErr w:type="spellEnd"/>
      <w:r w:rsidR="00AC0756" w:rsidRPr="00100E6A">
        <w:rPr>
          <w:rStyle w:val="apple-style-span"/>
          <w:rFonts w:ascii="Times New Roman" w:hAnsi="Times New Roman" w:cs="Times New Roman"/>
          <w:color w:val="000000"/>
          <w:sz w:val="24"/>
          <w:szCs w:val="24"/>
        </w:rPr>
        <w:t xml:space="preserve"> Res Policy Rev 29:127-141</w:t>
      </w:r>
    </w:p>
    <w:p w:rsidR="00F857A1" w:rsidRPr="00100E6A" w:rsidRDefault="00F857A1" w:rsidP="001C6A6B">
      <w:pPr>
        <w:spacing w:line="240" w:lineRule="auto"/>
        <w:rPr>
          <w:rFonts w:ascii="Times New Roman" w:hAnsi="Times New Roman" w:cs="Times New Roman"/>
          <w:sz w:val="24"/>
          <w:szCs w:val="24"/>
        </w:rPr>
      </w:pPr>
      <w:proofErr w:type="spellStart"/>
      <w:r w:rsidRPr="00100E6A">
        <w:rPr>
          <w:rStyle w:val="apple-style-span"/>
          <w:rFonts w:ascii="Times New Roman" w:hAnsi="Times New Roman" w:cs="Times New Roman"/>
          <w:color w:val="000000"/>
          <w:sz w:val="24"/>
          <w:szCs w:val="24"/>
        </w:rPr>
        <w:t>Quarantelli</w:t>
      </w:r>
      <w:proofErr w:type="spellEnd"/>
      <w:r w:rsidRPr="00100E6A">
        <w:rPr>
          <w:rStyle w:val="apple-style-span"/>
          <w:rFonts w:ascii="Times New Roman" w:hAnsi="Times New Roman" w:cs="Times New Roman"/>
          <w:color w:val="000000"/>
          <w:sz w:val="24"/>
          <w:szCs w:val="24"/>
        </w:rPr>
        <w:t xml:space="preserve">, E. (1994) Emergent Behaviors and Groups in the Crisis Time Periods of Disasters, </w:t>
      </w:r>
      <w:hyperlink r:id="rId17" w:history="1">
        <w:r w:rsidRPr="00100E6A">
          <w:rPr>
            <w:rStyle w:val="Hyperlink"/>
            <w:rFonts w:ascii="Times New Roman" w:hAnsi="Times New Roman" w:cs="Times New Roman"/>
            <w:sz w:val="24"/>
            <w:szCs w:val="24"/>
          </w:rPr>
          <w:t>http://dspace.udel.edu:8080/dspace/bitstream/handle/19716/591/PP206.pdf?sequence=1</w:t>
        </w:r>
      </w:hyperlink>
      <w:r w:rsidRPr="00100E6A">
        <w:rPr>
          <w:rFonts w:ascii="Times New Roman" w:hAnsi="Times New Roman" w:cs="Times New Roman"/>
          <w:sz w:val="24"/>
          <w:szCs w:val="24"/>
        </w:rPr>
        <w:t>, accessed 1 October, 2011.</w:t>
      </w:r>
    </w:p>
    <w:p w:rsidR="00FD2F5E" w:rsidRPr="00100E6A" w:rsidRDefault="00D95DE3" w:rsidP="001C6A6B">
      <w:pPr>
        <w:spacing w:line="240" w:lineRule="auto"/>
        <w:rPr>
          <w:rFonts w:ascii="Times New Roman" w:hAnsi="Times New Roman" w:cs="Times New Roman"/>
          <w:sz w:val="24"/>
          <w:szCs w:val="24"/>
        </w:rPr>
      </w:pPr>
      <w:r w:rsidRPr="00100E6A">
        <w:rPr>
          <w:rFonts w:ascii="Times New Roman" w:hAnsi="Times New Roman" w:cs="Times New Roman"/>
          <w:sz w:val="24"/>
          <w:szCs w:val="24"/>
        </w:rPr>
        <w:t xml:space="preserve">Rivera, J. and </w:t>
      </w:r>
      <w:r w:rsidR="00FD2F5E" w:rsidRPr="00100E6A">
        <w:rPr>
          <w:rFonts w:ascii="Times New Roman" w:hAnsi="Times New Roman" w:cs="Times New Roman"/>
          <w:sz w:val="24"/>
          <w:szCs w:val="24"/>
        </w:rPr>
        <w:t xml:space="preserve">Rice, M. (2002) </w:t>
      </w:r>
      <w:r w:rsidRPr="00100E6A">
        <w:rPr>
          <w:rFonts w:ascii="Times New Roman" w:hAnsi="Times New Roman" w:cs="Times New Roman"/>
          <w:sz w:val="24"/>
          <w:szCs w:val="24"/>
        </w:rPr>
        <w:t xml:space="preserve">A Comparison of Student Outcomes &amp; Satisfaction </w:t>
      </w:r>
      <w:proofErr w:type="gramStart"/>
      <w:r w:rsidRPr="00100E6A">
        <w:rPr>
          <w:rFonts w:ascii="Times New Roman" w:hAnsi="Times New Roman" w:cs="Times New Roman"/>
          <w:sz w:val="24"/>
          <w:szCs w:val="24"/>
        </w:rPr>
        <w:t>Between</w:t>
      </w:r>
      <w:proofErr w:type="gramEnd"/>
      <w:r w:rsidRPr="00100E6A">
        <w:rPr>
          <w:rFonts w:ascii="Times New Roman" w:hAnsi="Times New Roman" w:cs="Times New Roman"/>
          <w:sz w:val="24"/>
          <w:szCs w:val="24"/>
        </w:rPr>
        <w:t xml:space="preserve"> Traditional &amp; Web-Based Course Offerings. </w:t>
      </w:r>
      <w:proofErr w:type="gramStart"/>
      <w:r w:rsidR="00FD2F5E" w:rsidRPr="00100E6A">
        <w:rPr>
          <w:rFonts w:ascii="Times New Roman" w:hAnsi="Times New Roman" w:cs="Times New Roman"/>
          <w:sz w:val="24"/>
          <w:szCs w:val="24"/>
        </w:rPr>
        <w:t>Online Journal of Distance Learning Administration.</w:t>
      </w:r>
      <w:proofErr w:type="gramEnd"/>
      <w:r w:rsidR="00FD2F5E" w:rsidRPr="00100E6A">
        <w:rPr>
          <w:rFonts w:ascii="Times New Roman" w:hAnsi="Times New Roman" w:cs="Times New Roman"/>
          <w:sz w:val="24"/>
          <w:szCs w:val="24"/>
        </w:rPr>
        <w:t xml:space="preserve"> </w:t>
      </w:r>
      <w:proofErr w:type="spellStart"/>
      <w:r w:rsidR="00FD2F5E" w:rsidRPr="00100E6A">
        <w:rPr>
          <w:rFonts w:ascii="Times New Roman" w:hAnsi="Times New Roman" w:cs="Times New Roman"/>
          <w:sz w:val="24"/>
          <w:szCs w:val="24"/>
        </w:rPr>
        <w:t>Vol</w:t>
      </w:r>
      <w:proofErr w:type="spellEnd"/>
      <w:r w:rsidR="00FD2F5E" w:rsidRPr="00100E6A">
        <w:rPr>
          <w:rFonts w:ascii="Times New Roman" w:hAnsi="Times New Roman" w:cs="Times New Roman"/>
          <w:sz w:val="24"/>
          <w:szCs w:val="24"/>
        </w:rPr>
        <w:t xml:space="preserve"> V: III Fall 2002</w:t>
      </w:r>
      <w:r w:rsidRPr="00100E6A">
        <w:rPr>
          <w:rFonts w:ascii="Times New Roman" w:hAnsi="Times New Roman" w:cs="Times New Roman"/>
          <w:sz w:val="24"/>
          <w:szCs w:val="24"/>
        </w:rPr>
        <w:t xml:space="preserve">, accessed at </w:t>
      </w:r>
      <w:hyperlink r:id="rId18" w:history="1">
        <w:r w:rsidRPr="00100E6A">
          <w:rPr>
            <w:rStyle w:val="Hyperlink"/>
            <w:rFonts w:ascii="Times New Roman" w:hAnsi="Times New Roman" w:cs="Times New Roman"/>
            <w:sz w:val="24"/>
            <w:szCs w:val="24"/>
          </w:rPr>
          <w:t>http://www.westga.edu/~distance/ojdla/fall53/rivera53.pdf</w:t>
        </w:r>
      </w:hyperlink>
    </w:p>
    <w:p w:rsidR="00572B38" w:rsidRPr="00100E6A" w:rsidRDefault="00572B38" w:rsidP="001C6A6B">
      <w:pPr>
        <w:spacing w:line="240" w:lineRule="auto"/>
        <w:rPr>
          <w:rStyle w:val="apple-style-span"/>
          <w:rFonts w:ascii="Times New Roman" w:hAnsi="Times New Roman" w:cs="Times New Roman"/>
          <w:color w:val="000000"/>
          <w:sz w:val="24"/>
          <w:szCs w:val="24"/>
          <w:shd w:val="clear" w:color="auto" w:fill="FFFFFF"/>
        </w:rPr>
      </w:pPr>
      <w:proofErr w:type="spellStart"/>
      <w:proofErr w:type="gramStart"/>
      <w:r w:rsidRPr="00100E6A">
        <w:rPr>
          <w:rStyle w:val="apple-style-span"/>
          <w:rFonts w:ascii="Times New Roman" w:hAnsi="Times New Roman" w:cs="Times New Roman"/>
          <w:color w:val="000000"/>
          <w:sz w:val="24"/>
          <w:szCs w:val="24"/>
          <w:shd w:val="clear" w:color="auto" w:fill="FFFFFF"/>
        </w:rPr>
        <w:t>Shklovski</w:t>
      </w:r>
      <w:proofErr w:type="spellEnd"/>
      <w:r w:rsidRPr="00100E6A">
        <w:rPr>
          <w:rStyle w:val="apple-style-span"/>
          <w:rFonts w:ascii="Times New Roman" w:hAnsi="Times New Roman" w:cs="Times New Roman"/>
          <w:color w:val="000000"/>
          <w:sz w:val="24"/>
          <w:szCs w:val="24"/>
          <w:shd w:val="clear" w:color="auto" w:fill="FFFFFF"/>
        </w:rPr>
        <w:t xml:space="preserve">, I., </w:t>
      </w:r>
      <w:proofErr w:type="spellStart"/>
      <w:r w:rsidRPr="00100E6A">
        <w:rPr>
          <w:rStyle w:val="apple-style-span"/>
          <w:rFonts w:ascii="Times New Roman" w:hAnsi="Times New Roman" w:cs="Times New Roman"/>
          <w:color w:val="000000"/>
          <w:sz w:val="24"/>
          <w:szCs w:val="24"/>
          <w:shd w:val="clear" w:color="auto" w:fill="FFFFFF"/>
        </w:rPr>
        <w:t>Palen</w:t>
      </w:r>
      <w:proofErr w:type="spellEnd"/>
      <w:r w:rsidRPr="00100E6A">
        <w:rPr>
          <w:rStyle w:val="apple-style-span"/>
          <w:rFonts w:ascii="Times New Roman" w:hAnsi="Times New Roman" w:cs="Times New Roman"/>
          <w:color w:val="000000"/>
          <w:sz w:val="24"/>
          <w:szCs w:val="24"/>
          <w:shd w:val="clear" w:color="auto" w:fill="FFFFFF"/>
        </w:rPr>
        <w:t>, L., and Sutton, J. (2008).</w:t>
      </w:r>
      <w:proofErr w:type="gramEnd"/>
      <w:r w:rsidRPr="00100E6A">
        <w:rPr>
          <w:rStyle w:val="apple-style-span"/>
          <w:rFonts w:ascii="Times New Roman" w:hAnsi="Times New Roman" w:cs="Times New Roman"/>
          <w:color w:val="000000"/>
          <w:sz w:val="24"/>
          <w:szCs w:val="24"/>
          <w:shd w:val="clear" w:color="auto" w:fill="FFFFFF"/>
        </w:rPr>
        <w:t xml:space="preserve"> </w:t>
      </w:r>
      <w:proofErr w:type="gramStart"/>
      <w:r w:rsidRPr="00100E6A">
        <w:rPr>
          <w:rStyle w:val="apple-style-span"/>
          <w:rFonts w:ascii="Times New Roman" w:hAnsi="Times New Roman" w:cs="Times New Roman"/>
          <w:color w:val="000000"/>
          <w:sz w:val="24"/>
          <w:szCs w:val="24"/>
          <w:shd w:val="clear" w:color="auto" w:fill="FFFFFF"/>
        </w:rPr>
        <w:t>Finding community through information and communication technology in disaster response.</w:t>
      </w:r>
      <w:proofErr w:type="gramEnd"/>
      <w:r w:rsidRPr="00100E6A">
        <w:rPr>
          <w:rStyle w:val="apple-style-span"/>
          <w:rFonts w:ascii="Times New Roman" w:hAnsi="Times New Roman" w:cs="Times New Roman"/>
          <w:color w:val="000000"/>
          <w:sz w:val="24"/>
          <w:szCs w:val="24"/>
          <w:shd w:val="clear" w:color="auto" w:fill="FFFFFF"/>
        </w:rPr>
        <w:t xml:space="preserve"> In</w:t>
      </w:r>
      <w:r w:rsidRPr="00100E6A">
        <w:rPr>
          <w:rStyle w:val="apple-converted-space"/>
          <w:rFonts w:ascii="Times New Roman" w:hAnsi="Times New Roman" w:cs="Times New Roman"/>
          <w:color w:val="000000"/>
          <w:sz w:val="24"/>
          <w:szCs w:val="24"/>
          <w:shd w:val="clear" w:color="auto" w:fill="FFFFFF"/>
        </w:rPr>
        <w:t> </w:t>
      </w:r>
      <w:r w:rsidRPr="00100E6A">
        <w:rPr>
          <w:rStyle w:val="Emphasis"/>
          <w:rFonts w:ascii="Times New Roman" w:hAnsi="Times New Roman" w:cs="Times New Roman"/>
          <w:i w:val="0"/>
          <w:color w:val="000000"/>
          <w:sz w:val="24"/>
          <w:szCs w:val="24"/>
          <w:shd w:val="clear" w:color="auto" w:fill="FFFFFF"/>
        </w:rPr>
        <w:t>Proceedings of the 2008 ACM conference on Computer supported cooperative work</w:t>
      </w:r>
      <w:r w:rsidRPr="00100E6A">
        <w:rPr>
          <w:rStyle w:val="apple-converted-space"/>
          <w:rFonts w:ascii="Times New Roman" w:hAnsi="Times New Roman" w:cs="Times New Roman"/>
          <w:color w:val="000000"/>
          <w:sz w:val="24"/>
          <w:szCs w:val="24"/>
          <w:shd w:val="clear" w:color="auto" w:fill="FFFFFF"/>
        </w:rPr>
        <w:t> </w:t>
      </w:r>
      <w:r w:rsidRPr="00100E6A">
        <w:rPr>
          <w:rStyle w:val="apple-style-span"/>
          <w:rFonts w:ascii="Times New Roman" w:hAnsi="Times New Roman" w:cs="Times New Roman"/>
          <w:color w:val="000000"/>
          <w:sz w:val="24"/>
          <w:szCs w:val="24"/>
          <w:shd w:val="clear" w:color="auto" w:fill="FFFFFF"/>
        </w:rPr>
        <w:t>(CSCW '08). ACM, New York, NY, USA, 127-136. DOI=10.1145/1460563.1460584 http://doi.acm.org/10.1145/1460563.1460584</w:t>
      </w:r>
    </w:p>
    <w:p w:rsidR="00AC2540" w:rsidRPr="00100E6A" w:rsidRDefault="00AC2540" w:rsidP="001C6A6B">
      <w:pPr>
        <w:spacing w:line="240" w:lineRule="auto"/>
        <w:rPr>
          <w:rStyle w:val="apple-style-span"/>
          <w:rFonts w:ascii="Times New Roman" w:hAnsi="Times New Roman" w:cs="Times New Roman"/>
        </w:rPr>
      </w:pPr>
      <w:r w:rsidRPr="00100E6A">
        <w:rPr>
          <w:rStyle w:val="apple-style-span"/>
          <w:rFonts w:ascii="Times New Roman" w:hAnsi="Times New Roman" w:cs="Times New Roman"/>
          <w:color w:val="000000"/>
          <w:sz w:val="24"/>
          <w:szCs w:val="24"/>
          <w:shd w:val="clear" w:color="auto" w:fill="FFFFFF"/>
        </w:rPr>
        <w:lastRenderedPageBreak/>
        <w:t xml:space="preserve">Singer, E. and </w:t>
      </w:r>
      <w:proofErr w:type="spellStart"/>
      <w:r w:rsidRPr="00100E6A">
        <w:rPr>
          <w:rStyle w:val="apple-style-span"/>
          <w:rFonts w:ascii="Times New Roman" w:hAnsi="Times New Roman" w:cs="Times New Roman"/>
          <w:color w:val="000000"/>
          <w:sz w:val="24"/>
          <w:szCs w:val="24"/>
          <w:shd w:val="clear" w:color="auto" w:fill="FFFFFF"/>
        </w:rPr>
        <w:t>Endreny</w:t>
      </w:r>
      <w:proofErr w:type="spellEnd"/>
      <w:r w:rsidRPr="00100E6A">
        <w:rPr>
          <w:rStyle w:val="apple-style-span"/>
          <w:rFonts w:ascii="Times New Roman" w:hAnsi="Times New Roman" w:cs="Times New Roman"/>
          <w:color w:val="000000"/>
          <w:sz w:val="24"/>
          <w:szCs w:val="24"/>
          <w:shd w:val="clear" w:color="auto" w:fill="FFFFFF"/>
        </w:rPr>
        <w:t>, P. (1993) Reporting on Risk. New York, NY: Russell Sage Foundation</w:t>
      </w:r>
    </w:p>
    <w:p w:rsidR="005D438E" w:rsidRPr="00100E6A" w:rsidRDefault="005D438E" w:rsidP="001C6A6B">
      <w:pPr>
        <w:spacing w:line="240" w:lineRule="auto"/>
        <w:rPr>
          <w:rStyle w:val="apple-style-span"/>
          <w:rFonts w:ascii="Times New Roman" w:hAnsi="Times New Roman" w:cs="Times New Roman"/>
        </w:rPr>
      </w:pPr>
      <w:proofErr w:type="spellStart"/>
      <w:r w:rsidRPr="00100E6A">
        <w:rPr>
          <w:rStyle w:val="apple-style-span"/>
          <w:rFonts w:ascii="Times New Roman" w:hAnsi="Times New Roman" w:cs="Times New Roman"/>
          <w:color w:val="000000"/>
          <w:sz w:val="24"/>
          <w:szCs w:val="24"/>
          <w:shd w:val="clear" w:color="auto" w:fill="FFFFFF"/>
        </w:rPr>
        <w:t>Stempel</w:t>
      </w:r>
      <w:proofErr w:type="spellEnd"/>
      <w:r w:rsidRPr="00100E6A">
        <w:rPr>
          <w:rStyle w:val="apple-style-span"/>
          <w:rFonts w:ascii="Times New Roman" w:hAnsi="Times New Roman" w:cs="Times New Roman"/>
          <w:color w:val="000000"/>
          <w:sz w:val="24"/>
          <w:szCs w:val="24"/>
          <w:shd w:val="clear" w:color="auto" w:fill="FFFFFF"/>
        </w:rPr>
        <w:t>, G. (2010). Hurricane Katrina: Flooding, Muck, and Human Misery in Perkins, J and Izard, R. (eds.) Covering Disaster: Les</w:t>
      </w:r>
      <w:r w:rsidR="007B4838" w:rsidRPr="00100E6A">
        <w:rPr>
          <w:rStyle w:val="apple-style-span"/>
          <w:rFonts w:ascii="Times New Roman" w:hAnsi="Times New Roman" w:cs="Times New Roman"/>
          <w:color w:val="000000"/>
          <w:sz w:val="24"/>
          <w:szCs w:val="24"/>
          <w:shd w:val="clear" w:color="auto" w:fill="FFFFFF"/>
        </w:rPr>
        <w:t>s</w:t>
      </w:r>
      <w:r w:rsidRPr="00100E6A">
        <w:rPr>
          <w:rStyle w:val="apple-style-span"/>
          <w:rFonts w:ascii="Times New Roman" w:hAnsi="Times New Roman" w:cs="Times New Roman"/>
          <w:color w:val="000000"/>
          <w:sz w:val="24"/>
          <w:szCs w:val="24"/>
          <w:shd w:val="clear" w:color="auto" w:fill="FFFFFF"/>
        </w:rPr>
        <w:t xml:space="preserve">ons from media coverage of Katrina and Rita. </w:t>
      </w:r>
      <w:r w:rsidR="007B4838" w:rsidRPr="00100E6A">
        <w:rPr>
          <w:rStyle w:val="apple-style-span"/>
          <w:rFonts w:ascii="Times New Roman" w:hAnsi="Times New Roman" w:cs="Times New Roman"/>
          <w:color w:val="000000"/>
          <w:sz w:val="24"/>
          <w:szCs w:val="24"/>
          <w:shd w:val="clear" w:color="auto" w:fill="FFFFFF"/>
        </w:rPr>
        <w:t>New Jersey: Transaction Publishers.</w:t>
      </w:r>
    </w:p>
    <w:p w:rsidR="005D438E" w:rsidRPr="00100E6A" w:rsidRDefault="005D438E" w:rsidP="001C6A6B">
      <w:pPr>
        <w:spacing w:line="240" w:lineRule="auto"/>
        <w:rPr>
          <w:rFonts w:ascii="Times New Roman" w:hAnsi="Times New Roman" w:cs="Times New Roman"/>
          <w:sz w:val="24"/>
          <w:szCs w:val="24"/>
        </w:rPr>
      </w:pPr>
      <w:r w:rsidRPr="00100E6A">
        <w:rPr>
          <w:rStyle w:val="apple-style-span"/>
          <w:rFonts w:ascii="Times New Roman" w:hAnsi="Times New Roman" w:cs="Times New Roman"/>
          <w:color w:val="000000"/>
          <w:sz w:val="24"/>
          <w:szCs w:val="24"/>
          <w:shd w:val="clear" w:color="auto" w:fill="FFFFFF"/>
        </w:rPr>
        <w:t xml:space="preserve">The Doctors, Tuesday February 2, 2010. Haiti: State of Emergency, accessed via </w:t>
      </w:r>
      <w:hyperlink r:id="rId19" w:history="1">
        <w:r w:rsidRPr="00100E6A">
          <w:rPr>
            <w:rStyle w:val="Hyperlink"/>
            <w:rFonts w:ascii="Times New Roman" w:hAnsi="Times New Roman" w:cs="Times New Roman"/>
            <w:sz w:val="24"/>
            <w:szCs w:val="24"/>
          </w:rPr>
          <w:t>http://www.thedoctorstv.com/main/show_synopsis/500?section=synopsis</w:t>
        </w:r>
      </w:hyperlink>
    </w:p>
    <w:p w:rsidR="000D60E9" w:rsidRPr="00100E6A" w:rsidRDefault="000D60E9" w:rsidP="001C6A6B">
      <w:pPr>
        <w:spacing w:line="240" w:lineRule="auto"/>
        <w:rPr>
          <w:rStyle w:val="apple-style-span"/>
          <w:rFonts w:ascii="Times New Roman" w:hAnsi="Times New Roman" w:cs="Times New Roman"/>
        </w:rPr>
      </w:pPr>
      <w:proofErr w:type="gramStart"/>
      <w:r w:rsidRPr="00100E6A">
        <w:rPr>
          <w:rFonts w:ascii="Times New Roman" w:hAnsi="Times New Roman" w:cs="Times New Roman"/>
          <w:sz w:val="24"/>
          <w:szCs w:val="24"/>
        </w:rPr>
        <w:t>Tierney, K</w:t>
      </w:r>
      <w:r w:rsidR="00580F0C" w:rsidRPr="00100E6A">
        <w:rPr>
          <w:rFonts w:ascii="Times New Roman" w:hAnsi="Times New Roman" w:cs="Times New Roman"/>
          <w:sz w:val="24"/>
          <w:szCs w:val="24"/>
        </w:rPr>
        <w:t xml:space="preserve">, </w:t>
      </w:r>
      <w:proofErr w:type="spellStart"/>
      <w:r w:rsidR="00580F0C" w:rsidRPr="00100E6A">
        <w:rPr>
          <w:rFonts w:ascii="Times New Roman" w:hAnsi="Times New Roman" w:cs="Times New Roman"/>
          <w:sz w:val="24"/>
          <w:szCs w:val="24"/>
        </w:rPr>
        <w:t>Lindell</w:t>
      </w:r>
      <w:proofErr w:type="spellEnd"/>
      <w:r w:rsidR="00580F0C" w:rsidRPr="00100E6A">
        <w:rPr>
          <w:rFonts w:ascii="Times New Roman" w:hAnsi="Times New Roman" w:cs="Times New Roman"/>
          <w:sz w:val="24"/>
          <w:szCs w:val="24"/>
        </w:rPr>
        <w:t>, M. and Perry, R.</w:t>
      </w:r>
      <w:r w:rsidRPr="00100E6A">
        <w:rPr>
          <w:rFonts w:ascii="Times New Roman" w:hAnsi="Times New Roman" w:cs="Times New Roman"/>
          <w:sz w:val="24"/>
          <w:szCs w:val="24"/>
        </w:rPr>
        <w:t xml:space="preserve"> (200</w:t>
      </w:r>
      <w:r w:rsidR="00580F0C" w:rsidRPr="00100E6A">
        <w:rPr>
          <w:rFonts w:ascii="Times New Roman" w:hAnsi="Times New Roman" w:cs="Times New Roman"/>
          <w:sz w:val="24"/>
          <w:szCs w:val="24"/>
        </w:rPr>
        <w:t>1</w:t>
      </w:r>
      <w:r w:rsidRPr="00100E6A">
        <w:rPr>
          <w:rFonts w:ascii="Times New Roman" w:hAnsi="Times New Roman" w:cs="Times New Roman"/>
          <w:sz w:val="24"/>
          <w:szCs w:val="24"/>
        </w:rPr>
        <w:t>)</w:t>
      </w:r>
      <w:r w:rsidR="00580F0C" w:rsidRPr="00100E6A">
        <w:rPr>
          <w:rFonts w:ascii="Times New Roman" w:hAnsi="Times New Roman" w:cs="Times New Roman"/>
          <w:sz w:val="24"/>
          <w:szCs w:val="24"/>
        </w:rPr>
        <w:t xml:space="preserve"> Facing the unexpected: Disaster preparedness and response in the United States.</w:t>
      </w:r>
      <w:proofErr w:type="gramEnd"/>
      <w:r w:rsidR="00580F0C" w:rsidRPr="00100E6A">
        <w:rPr>
          <w:rFonts w:ascii="Times New Roman" w:hAnsi="Times New Roman" w:cs="Times New Roman"/>
          <w:sz w:val="24"/>
          <w:szCs w:val="24"/>
        </w:rPr>
        <w:t xml:space="preserve"> Joseph Henry Press: Washington.</w:t>
      </w:r>
      <w:r w:rsidRPr="00100E6A">
        <w:rPr>
          <w:rFonts w:ascii="Times New Roman" w:hAnsi="Times New Roman" w:cs="Times New Roman"/>
          <w:sz w:val="24"/>
          <w:szCs w:val="24"/>
        </w:rPr>
        <w:t xml:space="preserve"> </w:t>
      </w:r>
    </w:p>
    <w:p w:rsidR="00CB0F2F" w:rsidRPr="00100E6A" w:rsidRDefault="00CB0F2F" w:rsidP="001C6A6B">
      <w:pPr>
        <w:spacing w:line="240" w:lineRule="auto"/>
        <w:rPr>
          <w:rStyle w:val="apple-style-span"/>
          <w:rFonts w:ascii="Times New Roman" w:hAnsi="Times New Roman" w:cs="Times New Roman"/>
          <w:color w:val="000000"/>
          <w:sz w:val="24"/>
          <w:szCs w:val="24"/>
        </w:rPr>
      </w:pPr>
      <w:r w:rsidRPr="00100E6A">
        <w:rPr>
          <w:rStyle w:val="apple-style-span"/>
          <w:rFonts w:ascii="Times New Roman" w:hAnsi="Times New Roman" w:cs="Times New Roman"/>
          <w:color w:val="000000"/>
          <w:sz w:val="24"/>
          <w:szCs w:val="24"/>
        </w:rPr>
        <w:t>Tierney, K (</w:t>
      </w:r>
      <w:r w:rsidR="00F857A1" w:rsidRPr="00100E6A">
        <w:rPr>
          <w:rStyle w:val="apple-style-span"/>
          <w:rFonts w:ascii="Times New Roman" w:hAnsi="Times New Roman" w:cs="Times New Roman"/>
          <w:color w:val="000000"/>
          <w:sz w:val="24"/>
          <w:szCs w:val="24"/>
        </w:rPr>
        <w:t>2006</w:t>
      </w:r>
      <w:r w:rsidRPr="00100E6A">
        <w:rPr>
          <w:rStyle w:val="apple-style-span"/>
          <w:rFonts w:ascii="Times New Roman" w:hAnsi="Times New Roman" w:cs="Times New Roman"/>
          <w:color w:val="000000"/>
          <w:sz w:val="24"/>
          <w:szCs w:val="24"/>
        </w:rPr>
        <w:t>) Foreshadowing Katrina: Recent Sociological Contributions to Vulnerabi</w:t>
      </w:r>
      <w:r w:rsidR="00F857A1" w:rsidRPr="00100E6A">
        <w:rPr>
          <w:rStyle w:val="apple-style-span"/>
          <w:rFonts w:ascii="Times New Roman" w:hAnsi="Times New Roman" w:cs="Times New Roman"/>
          <w:color w:val="000000"/>
          <w:sz w:val="24"/>
          <w:szCs w:val="24"/>
        </w:rPr>
        <w:t>l</w:t>
      </w:r>
      <w:r w:rsidRPr="00100E6A">
        <w:rPr>
          <w:rStyle w:val="apple-style-span"/>
          <w:rFonts w:ascii="Times New Roman" w:hAnsi="Times New Roman" w:cs="Times New Roman"/>
          <w:color w:val="000000"/>
          <w:sz w:val="24"/>
          <w:szCs w:val="24"/>
        </w:rPr>
        <w:t>ity</w:t>
      </w:r>
      <w:r w:rsidR="00F857A1" w:rsidRPr="00100E6A">
        <w:rPr>
          <w:rStyle w:val="apple-style-span"/>
          <w:rFonts w:ascii="Times New Roman" w:hAnsi="Times New Roman" w:cs="Times New Roman"/>
          <w:color w:val="000000"/>
          <w:sz w:val="24"/>
          <w:szCs w:val="24"/>
        </w:rPr>
        <w:t>, Contemporary Sociology, 35:3, pp.207-212.</w:t>
      </w:r>
    </w:p>
    <w:p w:rsidR="00357390" w:rsidRDefault="00357390" w:rsidP="001A13E9">
      <w:pPr>
        <w:spacing w:line="240" w:lineRule="auto"/>
        <w:rPr>
          <w:rStyle w:val="apple-style-span"/>
          <w:rFonts w:ascii="Times New Roman" w:hAnsi="Times New Roman" w:cs="Times New Roman"/>
          <w:color w:val="000000"/>
          <w:sz w:val="24"/>
          <w:szCs w:val="24"/>
        </w:rPr>
      </w:pPr>
      <w:proofErr w:type="gramStart"/>
      <w:r>
        <w:rPr>
          <w:rStyle w:val="apple-style-span"/>
          <w:rFonts w:ascii="Times New Roman" w:hAnsi="Times New Roman" w:cs="Times New Roman"/>
          <w:color w:val="000000"/>
          <w:sz w:val="24"/>
          <w:szCs w:val="24"/>
        </w:rPr>
        <w:t xml:space="preserve">Tierney, K., </w:t>
      </w:r>
      <w:proofErr w:type="spellStart"/>
      <w:r>
        <w:rPr>
          <w:rStyle w:val="apple-style-span"/>
          <w:rFonts w:ascii="Times New Roman" w:hAnsi="Times New Roman" w:cs="Times New Roman"/>
          <w:color w:val="000000"/>
          <w:sz w:val="24"/>
          <w:szCs w:val="24"/>
        </w:rPr>
        <w:t>Bevc</w:t>
      </w:r>
      <w:proofErr w:type="spellEnd"/>
      <w:r>
        <w:rPr>
          <w:rStyle w:val="apple-style-span"/>
          <w:rFonts w:ascii="Times New Roman" w:hAnsi="Times New Roman" w:cs="Times New Roman"/>
          <w:color w:val="000000"/>
          <w:sz w:val="24"/>
          <w:szCs w:val="24"/>
        </w:rPr>
        <w:t xml:space="preserve">, C., and </w:t>
      </w:r>
      <w:proofErr w:type="spellStart"/>
      <w:r>
        <w:rPr>
          <w:rStyle w:val="apple-style-span"/>
          <w:rFonts w:ascii="Times New Roman" w:hAnsi="Times New Roman" w:cs="Times New Roman"/>
          <w:color w:val="000000"/>
          <w:sz w:val="24"/>
          <w:szCs w:val="24"/>
        </w:rPr>
        <w:t>Kuligowski</w:t>
      </w:r>
      <w:proofErr w:type="spellEnd"/>
      <w:r>
        <w:rPr>
          <w:rStyle w:val="apple-style-span"/>
          <w:rFonts w:ascii="Times New Roman" w:hAnsi="Times New Roman" w:cs="Times New Roman"/>
          <w:color w:val="000000"/>
          <w:sz w:val="24"/>
          <w:szCs w:val="24"/>
        </w:rPr>
        <w:t>, E. (2006).</w:t>
      </w:r>
      <w:proofErr w:type="gramEnd"/>
      <w:r>
        <w:rPr>
          <w:rStyle w:val="apple-style-span"/>
          <w:rFonts w:ascii="Times New Roman" w:hAnsi="Times New Roman" w:cs="Times New Roman"/>
          <w:color w:val="000000"/>
          <w:sz w:val="24"/>
          <w:szCs w:val="24"/>
        </w:rPr>
        <w:t xml:space="preserve"> Metaphors matter: Disaster myths, media frames, and their consequences in hurricane Katrina. The ANNALS of the American Academy of Political and Social Science, 604(1):57-81.</w:t>
      </w:r>
    </w:p>
    <w:p w:rsidR="001A13E9" w:rsidRPr="00100E6A" w:rsidRDefault="001A13E9" w:rsidP="001A13E9">
      <w:pPr>
        <w:spacing w:line="240" w:lineRule="auto"/>
        <w:rPr>
          <w:rStyle w:val="apple-style-span"/>
          <w:rFonts w:ascii="Times New Roman" w:hAnsi="Times New Roman" w:cs="Times New Roman"/>
        </w:rPr>
      </w:pPr>
      <w:proofErr w:type="spellStart"/>
      <w:r w:rsidRPr="00100E6A">
        <w:rPr>
          <w:rStyle w:val="apple-style-span"/>
          <w:rFonts w:ascii="Times New Roman" w:hAnsi="Times New Roman" w:cs="Times New Roman"/>
          <w:color w:val="000000"/>
          <w:sz w:val="24"/>
          <w:szCs w:val="24"/>
        </w:rPr>
        <w:t>Vieweg</w:t>
      </w:r>
      <w:proofErr w:type="spellEnd"/>
      <w:r w:rsidRPr="00100E6A">
        <w:rPr>
          <w:rStyle w:val="apple-style-span"/>
          <w:rFonts w:ascii="Times New Roman" w:hAnsi="Times New Roman" w:cs="Times New Roman"/>
          <w:color w:val="000000"/>
          <w:sz w:val="24"/>
          <w:szCs w:val="24"/>
        </w:rPr>
        <w:t xml:space="preserve">, S., </w:t>
      </w:r>
      <w:proofErr w:type="spellStart"/>
      <w:r w:rsidRPr="00100E6A">
        <w:rPr>
          <w:rStyle w:val="apple-style-span"/>
          <w:rFonts w:ascii="Times New Roman" w:hAnsi="Times New Roman" w:cs="Times New Roman"/>
          <w:color w:val="000000"/>
          <w:sz w:val="24"/>
          <w:szCs w:val="24"/>
        </w:rPr>
        <w:t>Palen</w:t>
      </w:r>
      <w:proofErr w:type="spellEnd"/>
      <w:r w:rsidRPr="00100E6A">
        <w:rPr>
          <w:rStyle w:val="apple-style-span"/>
          <w:rFonts w:ascii="Times New Roman" w:hAnsi="Times New Roman" w:cs="Times New Roman"/>
          <w:color w:val="000000"/>
          <w:sz w:val="24"/>
          <w:szCs w:val="24"/>
        </w:rPr>
        <w:t>, L., Liu, S., Hughes, A. and Sutton, J. (2008) Collective Intelligence in Disaster: Examination of the Phenomenon in the Aftermath of the 2007 Virginia Tech Shooting, Proceedings of the Fifth ISCRAM Conference, Washington, DC.</w:t>
      </w:r>
    </w:p>
    <w:p w:rsidR="006E0DED" w:rsidRPr="00100E6A" w:rsidRDefault="006E0DED" w:rsidP="001A13E9">
      <w:pPr>
        <w:spacing w:line="240" w:lineRule="auto"/>
        <w:rPr>
          <w:rStyle w:val="apple-style-span"/>
          <w:rFonts w:ascii="Times New Roman" w:hAnsi="Times New Roman" w:cs="Times New Roman"/>
        </w:rPr>
      </w:pPr>
      <w:proofErr w:type="gramStart"/>
      <w:r w:rsidRPr="00100E6A">
        <w:rPr>
          <w:rStyle w:val="apple-style-span"/>
          <w:rFonts w:ascii="Times New Roman" w:hAnsi="Times New Roman" w:cs="Times New Roman"/>
          <w:color w:val="000000"/>
          <w:sz w:val="24"/>
          <w:szCs w:val="24"/>
        </w:rPr>
        <w:t xml:space="preserve">Webster, J. and </w:t>
      </w:r>
      <w:proofErr w:type="spellStart"/>
      <w:r w:rsidRPr="00100E6A">
        <w:rPr>
          <w:rStyle w:val="apple-style-span"/>
          <w:rFonts w:ascii="Times New Roman" w:hAnsi="Times New Roman" w:cs="Times New Roman"/>
          <w:color w:val="000000"/>
          <w:sz w:val="24"/>
          <w:szCs w:val="24"/>
        </w:rPr>
        <w:t>Hackley</w:t>
      </w:r>
      <w:proofErr w:type="spellEnd"/>
      <w:r w:rsidRPr="00100E6A">
        <w:rPr>
          <w:rStyle w:val="apple-style-span"/>
          <w:rFonts w:ascii="Times New Roman" w:hAnsi="Times New Roman" w:cs="Times New Roman"/>
          <w:color w:val="000000"/>
          <w:sz w:val="24"/>
          <w:szCs w:val="24"/>
        </w:rPr>
        <w:t>, P. (1997) Teaching Effectiveness in Technology-Mediated Distance Learning.</w:t>
      </w:r>
      <w:proofErr w:type="gramEnd"/>
      <w:r w:rsidRPr="00100E6A">
        <w:rPr>
          <w:rStyle w:val="apple-style-span"/>
          <w:rFonts w:ascii="Times New Roman" w:hAnsi="Times New Roman" w:cs="Times New Roman"/>
          <w:color w:val="000000"/>
          <w:sz w:val="24"/>
          <w:szCs w:val="24"/>
        </w:rPr>
        <w:t xml:space="preserve"> Academy of Management Journal Vol. 40:6, pp. 1282-1309.</w:t>
      </w:r>
    </w:p>
    <w:p w:rsidR="00AC2540" w:rsidRPr="00100E6A" w:rsidRDefault="00AC2540" w:rsidP="001C6A6B">
      <w:pPr>
        <w:spacing w:line="240" w:lineRule="auto"/>
        <w:rPr>
          <w:rStyle w:val="apple-style-span"/>
          <w:rFonts w:ascii="Times New Roman" w:hAnsi="Times New Roman" w:cs="Times New Roman"/>
          <w:color w:val="000000"/>
          <w:sz w:val="24"/>
          <w:szCs w:val="24"/>
          <w:shd w:val="clear" w:color="auto" w:fill="FFFFFF"/>
        </w:rPr>
      </w:pPr>
      <w:r w:rsidRPr="00100E6A">
        <w:rPr>
          <w:rStyle w:val="apple-style-span"/>
          <w:rFonts w:ascii="Times New Roman" w:hAnsi="Times New Roman" w:cs="Times New Roman"/>
          <w:color w:val="000000"/>
          <w:sz w:val="24"/>
          <w:szCs w:val="24"/>
          <w:shd w:val="clear" w:color="auto" w:fill="FFFFFF"/>
        </w:rPr>
        <w:t xml:space="preserve">Wei, J. Zhao, D and Liang, L. (2009) </w:t>
      </w:r>
      <w:r w:rsidR="0093538D" w:rsidRPr="00100E6A">
        <w:rPr>
          <w:rStyle w:val="apple-style-span"/>
          <w:rFonts w:ascii="Times New Roman" w:hAnsi="Times New Roman" w:cs="Times New Roman"/>
          <w:color w:val="000000"/>
          <w:sz w:val="24"/>
          <w:szCs w:val="24"/>
          <w:shd w:val="clear" w:color="auto" w:fill="FFFFFF"/>
        </w:rPr>
        <w:t>Estimating the growth models of ne</w:t>
      </w:r>
      <w:r w:rsidR="008659CC" w:rsidRPr="00100E6A">
        <w:rPr>
          <w:rStyle w:val="apple-style-span"/>
          <w:rFonts w:ascii="Times New Roman" w:hAnsi="Times New Roman" w:cs="Times New Roman"/>
          <w:color w:val="000000"/>
          <w:sz w:val="24"/>
          <w:szCs w:val="24"/>
          <w:shd w:val="clear" w:color="auto" w:fill="FFFFFF"/>
        </w:rPr>
        <w:t>w</w:t>
      </w:r>
      <w:r w:rsidR="0093538D" w:rsidRPr="00100E6A">
        <w:rPr>
          <w:rStyle w:val="apple-style-span"/>
          <w:rFonts w:ascii="Times New Roman" w:hAnsi="Times New Roman" w:cs="Times New Roman"/>
          <w:color w:val="000000"/>
          <w:sz w:val="24"/>
          <w:szCs w:val="24"/>
          <w:shd w:val="clear" w:color="auto" w:fill="FFFFFF"/>
        </w:rPr>
        <w:t xml:space="preserve">s stories on disasters. </w:t>
      </w:r>
      <w:proofErr w:type="gramStart"/>
      <w:r w:rsidR="0093538D" w:rsidRPr="00100E6A">
        <w:rPr>
          <w:rStyle w:val="apple-style-span"/>
          <w:rFonts w:ascii="Times New Roman" w:hAnsi="Times New Roman" w:cs="Times New Roman"/>
          <w:color w:val="000000"/>
          <w:sz w:val="24"/>
          <w:szCs w:val="24"/>
          <w:shd w:val="clear" w:color="auto" w:fill="FFFFFF"/>
        </w:rPr>
        <w:t>Journal of the American Society for Information Science and Technology.</w:t>
      </w:r>
      <w:proofErr w:type="gramEnd"/>
      <w:r w:rsidR="0093538D" w:rsidRPr="00100E6A">
        <w:rPr>
          <w:rStyle w:val="apple-style-span"/>
          <w:rFonts w:ascii="Times New Roman" w:hAnsi="Times New Roman" w:cs="Times New Roman"/>
          <w:color w:val="000000"/>
          <w:sz w:val="24"/>
          <w:szCs w:val="24"/>
          <w:shd w:val="clear" w:color="auto" w:fill="FFFFFF"/>
        </w:rPr>
        <w:t xml:space="preserve"> Vol. 60:9, September 2009.  pp. 1741-1755.</w:t>
      </w:r>
    </w:p>
    <w:p w:rsidR="00454EDD" w:rsidRPr="00100E6A" w:rsidRDefault="00454EDD" w:rsidP="00454EDD">
      <w:pPr>
        <w:spacing w:line="240" w:lineRule="auto"/>
        <w:rPr>
          <w:rStyle w:val="apple-style-span"/>
          <w:rFonts w:ascii="Times New Roman" w:hAnsi="Times New Roman" w:cs="Times New Roman"/>
          <w:color w:val="000000"/>
          <w:sz w:val="24"/>
          <w:szCs w:val="24"/>
          <w:shd w:val="clear" w:color="auto" w:fill="FFFFFF"/>
        </w:rPr>
      </w:pPr>
      <w:proofErr w:type="spellStart"/>
      <w:proofErr w:type="gramStart"/>
      <w:r w:rsidRPr="00100E6A">
        <w:rPr>
          <w:rStyle w:val="apple-style-span"/>
          <w:rFonts w:ascii="Times New Roman" w:hAnsi="Times New Roman" w:cs="Times New Roman"/>
          <w:color w:val="000000"/>
          <w:sz w:val="24"/>
          <w:szCs w:val="24"/>
          <w:shd w:val="clear" w:color="auto" w:fill="FFFFFF"/>
        </w:rPr>
        <w:t>Whoriskey</w:t>
      </w:r>
      <w:proofErr w:type="spellEnd"/>
      <w:r w:rsidRPr="00100E6A">
        <w:rPr>
          <w:rStyle w:val="apple-style-span"/>
          <w:rFonts w:ascii="Times New Roman" w:hAnsi="Times New Roman" w:cs="Times New Roman"/>
          <w:color w:val="000000"/>
          <w:sz w:val="24"/>
          <w:szCs w:val="24"/>
          <w:shd w:val="clear" w:color="auto" w:fill="FFFFFF"/>
        </w:rPr>
        <w:t xml:space="preserve">, P and </w:t>
      </w:r>
      <w:proofErr w:type="spellStart"/>
      <w:r w:rsidRPr="00100E6A">
        <w:rPr>
          <w:rStyle w:val="apple-style-span"/>
          <w:rFonts w:ascii="Times New Roman" w:hAnsi="Times New Roman" w:cs="Times New Roman"/>
          <w:color w:val="000000"/>
          <w:sz w:val="24"/>
          <w:szCs w:val="24"/>
          <w:shd w:val="clear" w:color="auto" w:fill="FFFFFF"/>
        </w:rPr>
        <w:t>Gugliotta</w:t>
      </w:r>
      <w:proofErr w:type="spellEnd"/>
      <w:r w:rsidRPr="00100E6A">
        <w:rPr>
          <w:rStyle w:val="apple-style-span"/>
          <w:rFonts w:ascii="Times New Roman" w:hAnsi="Times New Roman" w:cs="Times New Roman"/>
          <w:color w:val="000000"/>
          <w:sz w:val="24"/>
          <w:szCs w:val="24"/>
          <w:shd w:val="clear" w:color="auto" w:fill="FFFFFF"/>
        </w:rPr>
        <w:t>, G. (2005).</w:t>
      </w:r>
      <w:proofErr w:type="gramEnd"/>
      <w:r w:rsidRPr="00100E6A">
        <w:rPr>
          <w:rStyle w:val="apple-style-span"/>
          <w:rFonts w:ascii="Times New Roman" w:hAnsi="Times New Roman" w:cs="Times New Roman"/>
          <w:color w:val="000000"/>
          <w:sz w:val="24"/>
          <w:szCs w:val="24"/>
          <w:shd w:val="clear" w:color="auto" w:fill="FFFFFF"/>
        </w:rPr>
        <w:t xml:space="preserve"> “Storm Thrashes Gulf Coast,” The Washington Post, Aug. 30, 2005.</w:t>
      </w:r>
    </w:p>
    <w:p w:rsidR="00572B38" w:rsidRPr="00100E6A" w:rsidRDefault="00572B38" w:rsidP="001C6A6B">
      <w:pPr>
        <w:spacing w:line="240" w:lineRule="auto"/>
        <w:rPr>
          <w:rFonts w:ascii="Times New Roman" w:hAnsi="Times New Roman" w:cs="Times New Roman"/>
          <w:sz w:val="24"/>
          <w:szCs w:val="24"/>
        </w:rPr>
      </w:pPr>
      <w:r w:rsidRPr="00100E6A">
        <w:rPr>
          <w:rStyle w:val="apple-style-span"/>
          <w:rFonts w:ascii="Times New Roman" w:hAnsi="Times New Roman" w:cs="Times New Roman"/>
          <w:color w:val="000000"/>
          <w:sz w:val="24"/>
          <w:szCs w:val="24"/>
          <w:shd w:val="clear" w:color="auto" w:fill="FFFFFF"/>
        </w:rPr>
        <w:t xml:space="preserve">Yan </w:t>
      </w:r>
      <w:proofErr w:type="spellStart"/>
      <w:r w:rsidRPr="00100E6A">
        <w:rPr>
          <w:rStyle w:val="apple-style-span"/>
          <w:rFonts w:ascii="Times New Roman" w:hAnsi="Times New Roman" w:cs="Times New Roman"/>
          <w:color w:val="000000"/>
          <w:sz w:val="24"/>
          <w:szCs w:val="24"/>
          <w:shd w:val="clear" w:color="auto" w:fill="FFFFFF"/>
        </w:rPr>
        <w:t>Qu</w:t>
      </w:r>
      <w:proofErr w:type="spellEnd"/>
      <w:r w:rsidRPr="00100E6A">
        <w:rPr>
          <w:rStyle w:val="apple-style-span"/>
          <w:rFonts w:ascii="Times New Roman" w:hAnsi="Times New Roman" w:cs="Times New Roman"/>
          <w:color w:val="000000"/>
          <w:sz w:val="24"/>
          <w:szCs w:val="24"/>
          <w:shd w:val="clear" w:color="auto" w:fill="FFFFFF"/>
        </w:rPr>
        <w:t xml:space="preserve">, Philip </w:t>
      </w:r>
      <w:proofErr w:type="spellStart"/>
      <w:r w:rsidRPr="00100E6A">
        <w:rPr>
          <w:rStyle w:val="apple-style-span"/>
          <w:rFonts w:ascii="Times New Roman" w:hAnsi="Times New Roman" w:cs="Times New Roman"/>
          <w:color w:val="000000"/>
          <w:sz w:val="24"/>
          <w:szCs w:val="24"/>
          <w:shd w:val="clear" w:color="auto" w:fill="FFFFFF"/>
        </w:rPr>
        <w:t>Fei</w:t>
      </w:r>
      <w:proofErr w:type="spellEnd"/>
      <w:r w:rsidRPr="00100E6A">
        <w:rPr>
          <w:rStyle w:val="apple-style-span"/>
          <w:rFonts w:ascii="Times New Roman" w:hAnsi="Times New Roman" w:cs="Times New Roman"/>
          <w:color w:val="000000"/>
          <w:sz w:val="24"/>
          <w:szCs w:val="24"/>
          <w:shd w:val="clear" w:color="auto" w:fill="FFFFFF"/>
        </w:rPr>
        <w:t xml:space="preserve"> Wu, </w:t>
      </w:r>
      <w:proofErr w:type="spellStart"/>
      <w:r w:rsidRPr="00100E6A">
        <w:rPr>
          <w:rStyle w:val="apple-style-span"/>
          <w:rFonts w:ascii="Times New Roman" w:hAnsi="Times New Roman" w:cs="Times New Roman"/>
          <w:color w:val="000000"/>
          <w:sz w:val="24"/>
          <w:szCs w:val="24"/>
          <w:shd w:val="clear" w:color="auto" w:fill="FFFFFF"/>
        </w:rPr>
        <w:t>Xiaoqing</w:t>
      </w:r>
      <w:proofErr w:type="spellEnd"/>
      <w:r w:rsidRPr="00100E6A">
        <w:rPr>
          <w:rStyle w:val="apple-style-span"/>
          <w:rFonts w:ascii="Times New Roman" w:hAnsi="Times New Roman" w:cs="Times New Roman"/>
          <w:color w:val="000000"/>
          <w:sz w:val="24"/>
          <w:szCs w:val="24"/>
          <w:shd w:val="clear" w:color="auto" w:fill="FFFFFF"/>
        </w:rPr>
        <w:t xml:space="preserve"> Wang, "Online Community Response to Major Disaster: A Study of </w:t>
      </w:r>
      <w:proofErr w:type="spellStart"/>
      <w:r w:rsidRPr="00100E6A">
        <w:rPr>
          <w:rStyle w:val="apple-style-span"/>
          <w:rFonts w:ascii="Times New Roman" w:hAnsi="Times New Roman" w:cs="Times New Roman"/>
          <w:color w:val="000000"/>
          <w:sz w:val="24"/>
          <w:szCs w:val="24"/>
          <w:shd w:val="clear" w:color="auto" w:fill="FFFFFF"/>
        </w:rPr>
        <w:t>Tianya</w:t>
      </w:r>
      <w:proofErr w:type="spellEnd"/>
      <w:r w:rsidRPr="00100E6A">
        <w:rPr>
          <w:rStyle w:val="apple-style-span"/>
          <w:rFonts w:ascii="Times New Roman" w:hAnsi="Times New Roman" w:cs="Times New Roman"/>
          <w:color w:val="000000"/>
          <w:sz w:val="24"/>
          <w:szCs w:val="24"/>
          <w:shd w:val="clear" w:color="auto" w:fill="FFFFFF"/>
        </w:rPr>
        <w:t xml:space="preserve"> Forum in the 2008 Sichuan Earthquake," </w:t>
      </w:r>
      <w:proofErr w:type="spellStart"/>
      <w:r w:rsidRPr="00100E6A">
        <w:rPr>
          <w:rStyle w:val="apple-style-span"/>
          <w:rFonts w:ascii="Times New Roman" w:hAnsi="Times New Roman" w:cs="Times New Roman"/>
          <w:color w:val="000000"/>
          <w:sz w:val="24"/>
          <w:szCs w:val="24"/>
          <w:shd w:val="clear" w:color="auto" w:fill="FFFFFF"/>
        </w:rPr>
        <w:t>hicss</w:t>
      </w:r>
      <w:proofErr w:type="spellEnd"/>
      <w:r w:rsidRPr="00100E6A">
        <w:rPr>
          <w:rStyle w:val="apple-style-span"/>
          <w:rFonts w:ascii="Times New Roman" w:hAnsi="Times New Roman" w:cs="Times New Roman"/>
          <w:color w:val="000000"/>
          <w:sz w:val="24"/>
          <w:szCs w:val="24"/>
          <w:shd w:val="clear" w:color="auto" w:fill="FFFFFF"/>
        </w:rPr>
        <w:t>, pp.1-11, 42nd Hawaii International Conference on System Sciences, 2009</w:t>
      </w:r>
      <w:ins w:id="12" w:author="Joanne White" w:date="2011-11-27T14:07:00Z">
        <w:r w:rsidR="00357390">
          <w:rPr>
            <w:rStyle w:val="apple-style-span"/>
            <w:rFonts w:ascii="Times New Roman" w:hAnsi="Times New Roman" w:cs="Times New Roman"/>
            <w:color w:val="000000"/>
            <w:sz w:val="24"/>
            <w:szCs w:val="24"/>
            <w:shd w:val="clear" w:color="auto" w:fill="FFFFFF"/>
          </w:rPr>
          <w:t>.</w:t>
        </w:r>
      </w:ins>
    </w:p>
    <w:sectPr w:rsidR="00572B38" w:rsidRPr="00100E6A" w:rsidSect="00C72D8E">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3A03" w:rsidRDefault="00A83A03" w:rsidP="00757EFE">
      <w:pPr>
        <w:spacing w:after="0" w:line="240" w:lineRule="auto"/>
      </w:pPr>
      <w:r>
        <w:separator/>
      </w:r>
    </w:p>
  </w:endnote>
  <w:endnote w:type="continuationSeparator" w:id="0">
    <w:p w:rsidR="00A83A03" w:rsidRDefault="00A83A03" w:rsidP="00757E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953180"/>
      <w:docPartObj>
        <w:docPartGallery w:val="Page Numbers (Bottom of Page)"/>
        <w:docPartUnique/>
      </w:docPartObj>
    </w:sdtPr>
    <w:sdtContent>
      <w:p w:rsidR="00277947" w:rsidRDefault="00277947">
        <w:pPr>
          <w:pStyle w:val="Footer"/>
          <w:jc w:val="right"/>
        </w:pPr>
        <w:fldSimple w:instr=" PAGE   \* MERGEFORMAT ">
          <w:r w:rsidR="00483810">
            <w:rPr>
              <w:noProof/>
            </w:rPr>
            <w:t>1</w:t>
          </w:r>
        </w:fldSimple>
      </w:p>
    </w:sdtContent>
  </w:sdt>
  <w:p w:rsidR="00277947" w:rsidRDefault="002779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3A03" w:rsidRDefault="00A83A03" w:rsidP="00757EFE">
      <w:pPr>
        <w:spacing w:after="0" w:line="240" w:lineRule="auto"/>
      </w:pPr>
      <w:r>
        <w:separator/>
      </w:r>
    </w:p>
  </w:footnote>
  <w:footnote w:type="continuationSeparator" w:id="0">
    <w:p w:rsidR="00A83A03" w:rsidRDefault="00A83A03" w:rsidP="00757E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23B41"/>
    <w:multiLevelType w:val="multilevel"/>
    <w:tmpl w:val="A63248DC"/>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466FC3"/>
    <w:multiLevelType w:val="hybridMultilevel"/>
    <w:tmpl w:val="95DCB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2139C"/>
    <w:multiLevelType w:val="hybridMultilevel"/>
    <w:tmpl w:val="2182C4A8"/>
    <w:lvl w:ilvl="0" w:tplc="D33C56E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105221"/>
    <w:multiLevelType w:val="hybridMultilevel"/>
    <w:tmpl w:val="CB10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781086"/>
    <w:multiLevelType w:val="hybridMultilevel"/>
    <w:tmpl w:val="87EE3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A1253"/>
    <w:multiLevelType w:val="hybridMultilevel"/>
    <w:tmpl w:val="1AA69B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9F229B"/>
    <w:multiLevelType w:val="multilevel"/>
    <w:tmpl w:val="44A26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D644048"/>
    <w:multiLevelType w:val="hybridMultilevel"/>
    <w:tmpl w:val="B42A43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8553FC"/>
    <w:multiLevelType w:val="hybridMultilevel"/>
    <w:tmpl w:val="2D36F8CA"/>
    <w:lvl w:ilvl="0" w:tplc="DF16F4C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2"/>
  </w:num>
  <w:num w:numId="5">
    <w:abstractNumId w:val="3"/>
  </w:num>
  <w:num w:numId="6">
    <w:abstractNumId w:val="0"/>
  </w:num>
  <w:num w:numId="7">
    <w:abstractNumId w:val="6"/>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efaultTabStop w:val="720"/>
  <w:characterSpacingControl w:val="doNotCompress"/>
  <w:hdrShapeDefaults>
    <o:shapedefaults v:ext="edit" spidmax="5122"/>
  </w:hdrShapeDefaults>
  <w:footnotePr>
    <w:footnote w:id="-1"/>
    <w:footnote w:id="0"/>
  </w:footnotePr>
  <w:endnotePr>
    <w:endnote w:id="-1"/>
    <w:endnote w:id="0"/>
  </w:endnotePr>
  <w:compat/>
  <w:rsids>
    <w:rsidRoot w:val="008A7434"/>
    <w:rsid w:val="00003FFF"/>
    <w:rsid w:val="00012B50"/>
    <w:rsid w:val="00014D58"/>
    <w:rsid w:val="00015B7E"/>
    <w:rsid w:val="00047D18"/>
    <w:rsid w:val="000506DE"/>
    <w:rsid w:val="00055210"/>
    <w:rsid w:val="00061CC4"/>
    <w:rsid w:val="00061D3C"/>
    <w:rsid w:val="00070888"/>
    <w:rsid w:val="00074303"/>
    <w:rsid w:val="00075AF6"/>
    <w:rsid w:val="00076719"/>
    <w:rsid w:val="00083EF2"/>
    <w:rsid w:val="00087A51"/>
    <w:rsid w:val="00091170"/>
    <w:rsid w:val="000932B0"/>
    <w:rsid w:val="000A0E1B"/>
    <w:rsid w:val="000A34AA"/>
    <w:rsid w:val="000B5A12"/>
    <w:rsid w:val="000B658F"/>
    <w:rsid w:val="000B688E"/>
    <w:rsid w:val="000C1911"/>
    <w:rsid w:val="000D60E9"/>
    <w:rsid w:val="000E2815"/>
    <w:rsid w:val="000F3664"/>
    <w:rsid w:val="000F4A24"/>
    <w:rsid w:val="000F6DD0"/>
    <w:rsid w:val="00100E6A"/>
    <w:rsid w:val="00105C93"/>
    <w:rsid w:val="00107E75"/>
    <w:rsid w:val="00134385"/>
    <w:rsid w:val="00134CEF"/>
    <w:rsid w:val="0014035C"/>
    <w:rsid w:val="00143C27"/>
    <w:rsid w:val="0014524C"/>
    <w:rsid w:val="00146B37"/>
    <w:rsid w:val="0015158C"/>
    <w:rsid w:val="001564AD"/>
    <w:rsid w:val="001641E0"/>
    <w:rsid w:val="0018474C"/>
    <w:rsid w:val="00185F5D"/>
    <w:rsid w:val="00193D4E"/>
    <w:rsid w:val="00195DC6"/>
    <w:rsid w:val="001A13E9"/>
    <w:rsid w:val="001A6B45"/>
    <w:rsid w:val="001B25A8"/>
    <w:rsid w:val="001B616A"/>
    <w:rsid w:val="001C3BE4"/>
    <w:rsid w:val="001C4BC3"/>
    <w:rsid w:val="001C6650"/>
    <w:rsid w:val="001C6A6B"/>
    <w:rsid w:val="001D0C21"/>
    <w:rsid w:val="001D0F9E"/>
    <w:rsid w:val="001E0D90"/>
    <w:rsid w:val="001F34CD"/>
    <w:rsid w:val="0020422E"/>
    <w:rsid w:val="00223578"/>
    <w:rsid w:val="0023588E"/>
    <w:rsid w:val="0024139E"/>
    <w:rsid w:val="00242B19"/>
    <w:rsid w:val="00247583"/>
    <w:rsid w:val="0025019E"/>
    <w:rsid w:val="00255966"/>
    <w:rsid w:val="002624A2"/>
    <w:rsid w:val="00264CCB"/>
    <w:rsid w:val="0027303A"/>
    <w:rsid w:val="00277947"/>
    <w:rsid w:val="002941B1"/>
    <w:rsid w:val="002A20D5"/>
    <w:rsid w:val="002B0117"/>
    <w:rsid w:val="002C0A13"/>
    <w:rsid w:val="002D2959"/>
    <w:rsid w:val="002D301F"/>
    <w:rsid w:val="002D59DA"/>
    <w:rsid w:val="002F5B45"/>
    <w:rsid w:val="00314F20"/>
    <w:rsid w:val="00316B4B"/>
    <w:rsid w:val="003253D8"/>
    <w:rsid w:val="00345762"/>
    <w:rsid w:val="003474DC"/>
    <w:rsid w:val="003513DB"/>
    <w:rsid w:val="0035410E"/>
    <w:rsid w:val="00357119"/>
    <w:rsid w:val="00357390"/>
    <w:rsid w:val="00357D88"/>
    <w:rsid w:val="0036477C"/>
    <w:rsid w:val="003657DD"/>
    <w:rsid w:val="00373F34"/>
    <w:rsid w:val="003757D1"/>
    <w:rsid w:val="00383EC8"/>
    <w:rsid w:val="003854BD"/>
    <w:rsid w:val="00390C54"/>
    <w:rsid w:val="0039451C"/>
    <w:rsid w:val="003A0C87"/>
    <w:rsid w:val="003A1F5F"/>
    <w:rsid w:val="003A30FB"/>
    <w:rsid w:val="003A42F9"/>
    <w:rsid w:val="003A5C4B"/>
    <w:rsid w:val="003C612C"/>
    <w:rsid w:val="003C6485"/>
    <w:rsid w:val="003D271F"/>
    <w:rsid w:val="003D44FB"/>
    <w:rsid w:val="003E1629"/>
    <w:rsid w:val="003E23A1"/>
    <w:rsid w:val="003E4C31"/>
    <w:rsid w:val="0040631F"/>
    <w:rsid w:val="0041322B"/>
    <w:rsid w:val="0041508E"/>
    <w:rsid w:val="00417244"/>
    <w:rsid w:val="00426514"/>
    <w:rsid w:val="00430D06"/>
    <w:rsid w:val="00442D24"/>
    <w:rsid w:val="0045250A"/>
    <w:rsid w:val="00454EDD"/>
    <w:rsid w:val="0045669A"/>
    <w:rsid w:val="00465F65"/>
    <w:rsid w:val="00471B99"/>
    <w:rsid w:val="00480442"/>
    <w:rsid w:val="00483168"/>
    <w:rsid w:val="00483810"/>
    <w:rsid w:val="00490DF5"/>
    <w:rsid w:val="004A3B4E"/>
    <w:rsid w:val="004C1611"/>
    <w:rsid w:val="004D0ABF"/>
    <w:rsid w:val="004D29A3"/>
    <w:rsid w:val="004D4346"/>
    <w:rsid w:val="004E5A96"/>
    <w:rsid w:val="004F2B99"/>
    <w:rsid w:val="004F7B91"/>
    <w:rsid w:val="00503A92"/>
    <w:rsid w:val="00504F38"/>
    <w:rsid w:val="0051088D"/>
    <w:rsid w:val="00513192"/>
    <w:rsid w:val="00515715"/>
    <w:rsid w:val="005161D1"/>
    <w:rsid w:val="00521AD3"/>
    <w:rsid w:val="00522E2E"/>
    <w:rsid w:val="005271B7"/>
    <w:rsid w:val="00543349"/>
    <w:rsid w:val="00545BE0"/>
    <w:rsid w:val="00546C71"/>
    <w:rsid w:val="00550033"/>
    <w:rsid w:val="00561B39"/>
    <w:rsid w:val="00562D03"/>
    <w:rsid w:val="00572B38"/>
    <w:rsid w:val="005760AF"/>
    <w:rsid w:val="005766E0"/>
    <w:rsid w:val="00576773"/>
    <w:rsid w:val="00576D99"/>
    <w:rsid w:val="005802D7"/>
    <w:rsid w:val="00580F0C"/>
    <w:rsid w:val="005825BE"/>
    <w:rsid w:val="00585D66"/>
    <w:rsid w:val="00591EAA"/>
    <w:rsid w:val="00593794"/>
    <w:rsid w:val="0059410C"/>
    <w:rsid w:val="005B54A6"/>
    <w:rsid w:val="005D2FEA"/>
    <w:rsid w:val="005D438E"/>
    <w:rsid w:val="005F742A"/>
    <w:rsid w:val="00612AD4"/>
    <w:rsid w:val="00623789"/>
    <w:rsid w:val="00624D7F"/>
    <w:rsid w:val="0062663E"/>
    <w:rsid w:val="00650CD2"/>
    <w:rsid w:val="00660492"/>
    <w:rsid w:val="006656BB"/>
    <w:rsid w:val="0066625A"/>
    <w:rsid w:val="00667691"/>
    <w:rsid w:val="0067197B"/>
    <w:rsid w:val="006A1C4A"/>
    <w:rsid w:val="006B3BDC"/>
    <w:rsid w:val="006B7B56"/>
    <w:rsid w:val="006C3A89"/>
    <w:rsid w:val="006C7A78"/>
    <w:rsid w:val="006D3550"/>
    <w:rsid w:val="006E0D1D"/>
    <w:rsid w:val="006E0DED"/>
    <w:rsid w:val="006E1DB3"/>
    <w:rsid w:val="006E4C31"/>
    <w:rsid w:val="0070051F"/>
    <w:rsid w:val="007105FF"/>
    <w:rsid w:val="00712A6A"/>
    <w:rsid w:val="00717265"/>
    <w:rsid w:val="00721235"/>
    <w:rsid w:val="007218B7"/>
    <w:rsid w:val="00726365"/>
    <w:rsid w:val="00744083"/>
    <w:rsid w:val="007463AF"/>
    <w:rsid w:val="0075108C"/>
    <w:rsid w:val="00757EFE"/>
    <w:rsid w:val="007609E4"/>
    <w:rsid w:val="00773E51"/>
    <w:rsid w:val="0077629E"/>
    <w:rsid w:val="00786030"/>
    <w:rsid w:val="0079531A"/>
    <w:rsid w:val="00797494"/>
    <w:rsid w:val="007A357C"/>
    <w:rsid w:val="007A6361"/>
    <w:rsid w:val="007B4838"/>
    <w:rsid w:val="007B565F"/>
    <w:rsid w:val="007C1AD4"/>
    <w:rsid w:val="007D01AA"/>
    <w:rsid w:val="007D0B14"/>
    <w:rsid w:val="007D0C42"/>
    <w:rsid w:val="007D3AA5"/>
    <w:rsid w:val="007D6AB9"/>
    <w:rsid w:val="007E09A8"/>
    <w:rsid w:val="007E410E"/>
    <w:rsid w:val="007E49A9"/>
    <w:rsid w:val="007E54B3"/>
    <w:rsid w:val="007E56C4"/>
    <w:rsid w:val="007F2F2D"/>
    <w:rsid w:val="00800961"/>
    <w:rsid w:val="00816AB6"/>
    <w:rsid w:val="00817F7A"/>
    <w:rsid w:val="00822CC7"/>
    <w:rsid w:val="008262F8"/>
    <w:rsid w:val="00831613"/>
    <w:rsid w:val="008403CD"/>
    <w:rsid w:val="00846310"/>
    <w:rsid w:val="0086122C"/>
    <w:rsid w:val="00864384"/>
    <w:rsid w:val="008659CC"/>
    <w:rsid w:val="00867771"/>
    <w:rsid w:val="008723FB"/>
    <w:rsid w:val="00873009"/>
    <w:rsid w:val="0087758E"/>
    <w:rsid w:val="00877975"/>
    <w:rsid w:val="00883086"/>
    <w:rsid w:val="008845E1"/>
    <w:rsid w:val="00887B8D"/>
    <w:rsid w:val="00891CEB"/>
    <w:rsid w:val="008A7434"/>
    <w:rsid w:val="008B4E3D"/>
    <w:rsid w:val="008B4F4F"/>
    <w:rsid w:val="008C230E"/>
    <w:rsid w:val="008E53CF"/>
    <w:rsid w:val="008E57BE"/>
    <w:rsid w:val="00903B0D"/>
    <w:rsid w:val="009121C8"/>
    <w:rsid w:val="00913794"/>
    <w:rsid w:val="009178E1"/>
    <w:rsid w:val="009229EA"/>
    <w:rsid w:val="009330C3"/>
    <w:rsid w:val="0093538D"/>
    <w:rsid w:val="00935F1D"/>
    <w:rsid w:val="00937151"/>
    <w:rsid w:val="009629E2"/>
    <w:rsid w:val="00962E4F"/>
    <w:rsid w:val="009647C6"/>
    <w:rsid w:val="009666A0"/>
    <w:rsid w:val="00966D19"/>
    <w:rsid w:val="00982364"/>
    <w:rsid w:val="009836AD"/>
    <w:rsid w:val="009A29BE"/>
    <w:rsid w:val="009B31A7"/>
    <w:rsid w:val="009C225A"/>
    <w:rsid w:val="009C43CB"/>
    <w:rsid w:val="009D3769"/>
    <w:rsid w:val="009D5539"/>
    <w:rsid w:val="009D7E3F"/>
    <w:rsid w:val="009F1132"/>
    <w:rsid w:val="009F116A"/>
    <w:rsid w:val="009F4BE5"/>
    <w:rsid w:val="00A03F9F"/>
    <w:rsid w:val="00A2012B"/>
    <w:rsid w:val="00A221F3"/>
    <w:rsid w:val="00A27E98"/>
    <w:rsid w:val="00A307BF"/>
    <w:rsid w:val="00A33BFC"/>
    <w:rsid w:val="00A37629"/>
    <w:rsid w:val="00A53496"/>
    <w:rsid w:val="00A62589"/>
    <w:rsid w:val="00A67661"/>
    <w:rsid w:val="00A70DC3"/>
    <w:rsid w:val="00A83A03"/>
    <w:rsid w:val="00A95568"/>
    <w:rsid w:val="00A96434"/>
    <w:rsid w:val="00A97CA2"/>
    <w:rsid w:val="00AA0CDD"/>
    <w:rsid w:val="00AA4AE7"/>
    <w:rsid w:val="00AB25E8"/>
    <w:rsid w:val="00AB34BA"/>
    <w:rsid w:val="00AC0756"/>
    <w:rsid w:val="00AC2540"/>
    <w:rsid w:val="00AC49B0"/>
    <w:rsid w:val="00AD26E2"/>
    <w:rsid w:val="00AE2BC4"/>
    <w:rsid w:val="00AF1572"/>
    <w:rsid w:val="00B02BDB"/>
    <w:rsid w:val="00B07FA9"/>
    <w:rsid w:val="00B16BF0"/>
    <w:rsid w:val="00B322EC"/>
    <w:rsid w:val="00B44DE6"/>
    <w:rsid w:val="00B66488"/>
    <w:rsid w:val="00B754C5"/>
    <w:rsid w:val="00BA0240"/>
    <w:rsid w:val="00BA0922"/>
    <w:rsid w:val="00BA2921"/>
    <w:rsid w:val="00BC05D6"/>
    <w:rsid w:val="00BC3316"/>
    <w:rsid w:val="00BC425F"/>
    <w:rsid w:val="00BD1F67"/>
    <w:rsid w:val="00BD64EC"/>
    <w:rsid w:val="00C04466"/>
    <w:rsid w:val="00C14444"/>
    <w:rsid w:val="00C20D95"/>
    <w:rsid w:val="00C46433"/>
    <w:rsid w:val="00C72D8E"/>
    <w:rsid w:val="00C8116C"/>
    <w:rsid w:val="00C86408"/>
    <w:rsid w:val="00C95F50"/>
    <w:rsid w:val="00CA0D5D"/>
    <w:rsid w:val="00CA2D8D"/>
    <w:rsid w:val="00CB0F2F"/>
    <w:rsid w:val="00CB3C53"/>
    <w:rsid w:val="00CC03DB"/>
    <w:rsid w:val="00CC6925"/>
    <w:rsid w:val="00CD7213"/>
    <w:rsid w:val="00CE53B9"/>
    <w:rsid w:val="00CF2795"/>
    <w:rsid w:val="00D03529"/>
    <w:rsid w:val="00D0503B"/>
    <w:rsid w:val="00D14DF3"/>
    <w:rsid w:val="00D2303B"/>
    <w:rsid w:val="00D279A4"/>
    <w:rsid w:val="00D32E6A"/>
    <w:rsid w:val="00D3366F"/>
    <w:rsid w:val="00D4752A"/>
    <w:rsid w:val="00D54D75"/>
    <w:rsid w:val="00D54E15"/>
    <w:rsid w:val="00D556C9"/>
    <w:rsid w:val="00D64DE8"/>
    <w:rsid w:val="00D65FAA"/>
    <w:rsid w:val="00D808BD"/>
    <w:rsid w:val="00D8494A"/>
    <w:rsid w:val="00D84AD2"/>
    <w:rsid w:val="00D875B1"/>
    <w:rsid w:val="00D95DE3"/>
    <w:rsid w:val="00D96B85"/>
    <w:rsid w:val="00DD4A71"/>
    <w:rsid w:val="00DD5BE4"/>
    <w:rsid w:val="00DF0769"/>
    <w:rsid w:val="00DF688C"/>
    <w:rsid w:val="00E0307F"/>
    <w:rsid w:val="00E05E79"/>
    <w:rsid w:val="00E06413"/>
    <w:rsid w:val="00E172B3"/>
    <w:rsid w:val="00E20341"/>
    <w:rsid w:val="00E44BE3"/>
    <w:rsid w:val="00E45EBD"/>
    <w:rsid w:val="00E45F40"/>
    <w:rsid w:val="00E63D98"/>
    <w:rsid w:val="00E7441F"/>
    <w:rsid w:val="00E77664"/>
    <w:rsid w:val="00E876E3"/>
    <w:rsid w:val="00E91590"/>
    <w:rsid w:val="00EA1F76"/>
    <w:rsid w:val="00EA79A9"/>
    <w:rsid w:val="00EB047C"/>
    <w:rsid w:val="00EB39D9"/>
    <w:rsid w:val="00EB7AD9"/>
    <w:rsid w:val="00EC261B"/>
    <w:rsid w:val="00EC5923"/>
    <w:rsid w:val="00EE09B9"/>
    <w:rsid w:val="00EE0C64"/>
    <w:rsid w:val="00EE39EB"/>
    <w:rsid w:val="00EE4E66"/>
    <w:rsid w:val="00F028A8"/>
    <w:rsid w:val="00F0707B"/>
    <w:rsid w:val="00F25685"/>
    <w:rsid w:val="00F27134"/>
    <w:rsid w:val="00F3474D"/>
    <w:rsid w:val="00F35CD3"/>
    <w:rsid w:val="00F37AE4"/>
    <w:rsid w:val="00F5069A"/>
    <w:rsid w:val="00F509AE"/>
    <w:rsid w:val="00F531DA"/>
    <w:rsid w:val="00F54C10"/>
    <w:rsid w:val="00F565F4"/>
    <w:rsid w:val="00F6033E"/>
    <w:rsid w:val="00F64DA4"/>
    <w:rsid w:val="00F742C0"/>
    <w:rsid w:val="00F77BA7"/>
    <w:rsid w:val="00F8181E"/>
    <w:rsid w:val="00F8255C"/>
    <w:rsid w:val="00F857A1"/>
    <w:rsid w:val="00F90573"/>
    <w:rsid w:val="00F92BB4"/>
    <w:rsid w:val="00F93B8D"/>
    <w:rsid w:val="00FB55C2"/>
    <w:rsid w:val="00FC628C"/>
    <w:rsid w:val="00FD2F5E"/>
    <w:rsid w:val="00FF2CF1"/>
    <w:rsid w:val="00FF55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7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7434"/>
    <w:rPr>
      <w:b/>
      <w:bCs/>
    </w:rPr>
  </w:style>
  <w:style w:type="character" w:styleId="Hyperlink">
    <w:name w:val="Hyperlink"/>
    <w:basedOn w:val="DefaultParagraphFont"/>
    <w:uiPriority w:val="99"/>
    <w:semiHidden/>
    <w:unhideWhenUsed/>
    <w:rsid w:val="008A7434"/>
    <w:rPr>
      <w:color w:val="0000FF"/>
      <w:u w:val="single"/>
    </w:rPr>
  </w:style>
  <w:style w:type="paragraph" w:styleId="ListParagraph">
    <w:name w:val="List Paragraph"/>
    <w:basedOn w:val="Normal"/>
    <w:uiPriority w:val="34"/>
    <w:qFormat/>
    <w:rsid w:val="00E06413"/>
    <w:pPr>
      <w:ind w:left="720"/>
      <w:contextualSpacing/>
    </w:pPr>
  </w:style>
  <w:style w:type="character" w:customStyle="1" w:styleId="apple-style-span">
    <w:name w:val="apple-style-span"/>
    <w:basedOn w:val="DefaultParagraphFont"/>
    <w:rsid w:val="002D301F"/>
  </w:style>
  <w:style w:type="character" w:customStyle="1" w:styleId="apple-converted-space">
    <w:name w:val="apple-converted-space"/>
    <w:basedOn w:val="DefaultParagraphFont"/>
    <w:rsid w:val="002D301F"/>
  </w:style>
  <w:style w:type="paragraph" w:styleId="BalloonText">
    <w:name w:val="Balloon Text"/>
    <w:basedOn w:val="Normal"/>
    <w:link w:val="BalloonTextChar"/>
    <w:uiPriority w:val="99"/>
    <w:semiHidden/>
    <w:unhideWhenUsed/>
    <w:rsid w:val="006604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60492"/>
    <w:rPr>
      <w:rFonts w:ascii="Lucida Grande" w:hAnsi="Lucida Grande"/>
      <w:sz w:val="18"/>
      <w:szCs w:val="18"/>
    </w:rPr>
  </w:style>
  <w:style w:type="character" w:styleId="CommentReference">
    <w:name w:val="annotation reference"/>
    <w:basedOn w:val="DefaultParagraphFont"/>
    <w:uiPriority w:val="99"/>
    <w:semiHidden/>
    <w:unhideWhenUsed/>
    <w:rsid w:val="00660492"/>
    <w:rPr>
      <w:sz w:val="18"/>
      <w:szCs w:val="18"/>
    </w:rPr>
  </w:style>
  <w:style w:type="paragraph" w:styleId="CommentText">
    <w:name w:val="annotation text"/>
    <w:basedOn w:val="Normal"/>
    <w:link w:val="CommentTextChar"/>
    <w:uiPriority w:val="99"/>
    <w:semiHidden/>
    <w:unhideWhenUsed/>
    <w:rsid w:val="00660492"/>
    <w:pPr>
      <w:spacing w:line="240" w:lineRule="auto"/>
    </w:pPr>
    <w:rPr>
      <w:sz w:val="24"/>
      <w:szCs w:val="24"/>
    </w:rPr>
  </w:style>
  <w:style w:type="character" w:customStyle="1" w:styleId="CommentTextChar">
    <w:name w:val="Comment Text Char"/>
    <w:basedOn w:val="DefaultParagraphFont"/>
    <w:link w:val="CommentText"/>
    <w:uiPriority w:val="99"/>
    <w:semiHidden/>
    <w:rsid w:val="00660492"/>
    <w:rPr>
      <w:sz w:val="24"/>
      <w:szCs w:val="24"/>
    </w:rPr>
  </w:style>
  <w:style w:type="paragraph" w:styleId="CommentSubject">
    <w:name w:val="annotation subject"/>
    <w:basedOn w:val="CommentText"/>
    <w:next w:val="CommentText"/>
    <w:link w:val="CommentSubjectChar"/>
    <w:uiPriority w:val="99"/>
    <w:semiHidden/>
    <w:unhideWhenUsed/>
    <w:rsid w:val="00660492"/>
    <w:rPr>
      <w:b/>
      <w:bCs/>
      <w:sz w:val="20"/>
      <w:szCs w:val="20"/>
    </w:rPr>
  </w:style>
  <w:style w:type="character" w:customStyle="1" w:styleId="CommentSubjectChar">
    <w:name w:val="Comment Subject Char"/>
    <w:basedOn w:val="CommentTextChar"/>
    <w:link w:val="CommentSubject"/>
    <w:uiPriority w:val="99"/>
    <w:semiHidden/>
    <w:rsid w:val="00660492"/>
    <w:rPr>
      <w:b/>
      <w:bCs/>
      <w:sz w:val="20"/>
      <w:szCs w:val="20"/>
    </w:rPr>
  </w:style>
  <w:style w:type="paragraph" w:styleId="Revision">
    <w:name w:val="Revision"/>
    <w:hidden/>
    <w:uiPriority w:val="99"/>
    <w:semiHidden/>
    <w:rsid w:val="007A6361"/>
    <w:pPr>
      <w:spacing w:after="0" w:line="240" w:lineRule="auto"/>
    </w:pPr>
  </w:style>
  <w:style w:type="character" w:styleId="Emphasis">
    <w:name w:val="Emphasis"/>
    <w:basedOn w:val="DefaultParagraphFont"/>
    <w:uiPriority w:val="20"/>
    <w:qFormat/>
    <w:rsid w:val="004E5A96"/>
    <w:rPr>
      <w:i/>
      <w:iCs/>
    </w:rPr>
  </w:style>
  <w:style w:type="paragraph" w:styleId="Header">
    <w:name w:val="header"/>
    <w:basedOn w:val="Normal"/>
    <w:link w:val="HeaderChar"/>
    <w:uiPriority w:val="99"/>
    <w:semiHidden/>
    <w:unhideWhenUsed/>
    <w:rsid w:val="00757E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7EFE"/>
  </w:style>
  <w:style w:type="paragraph" w:styleId="Footer">
    <w:name w:val="footer"/>
    <w:basedOn w:val="Normal"/>
    <w:link w:val="FooterChar"/>
    <w:uiPriority w:val="99"/>
    <w:unhideWhenUsed/>
    <w:rsid w:val="00757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EFE"/>
  </w:style>
  <w:style w:type="character" w:customStyle="1" w:styleId="il">
    <w:name w:val="il"/>
    <w:basedOn w:val="DefaultParagraphFont"/>
    <w:rsid w:val="000A34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7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7434"/>
    <w:rPr>
      <w:b/>
      <w:bCs/>
    </w:rPr>
  </w:style>
  <w:style w:type="character" w:styleId="Hyperlink">
    <w:name w:val="Hyperlink"/>
    <w:basedOn w:val="DefaultParagraphFont"/>
    <w:uiPriority w:val="99"/>
    <w:semiHidden/>
    <w:unhideWhenUsed/>
    <w:rsid w:val="008A7434"/>
    <w:rPr>
      <w:color w:val="0000FF"/>
      <w:u w:val="single"/>
    </w:rPr>
  </w:style>
  <w:style w:type="paragraph" w:styleId="ListParagraph">
    <w:name w:val="List Paragraph"/>
    <w:basedOn w:val="Normal"/>
    <w:uiPriority w:val="34"/>
    <w:qFormat/>
    <w:rsid w:val="00E06413"/>
    <w:pPr>
      <w:ind w:left="720"/>
      <w:contextualSpacing/>
    </w:pPr>
  </w:style>
  <w:style w:type="character" w:customStyle="1" w:styleId="apple-style-span">
    <w:name w:val="apple-style-span"/>
    <w:basedOn w:val="DefaultParagraphFont"/>
    <w:rsid w:val="002D301F"/>
  </w:style>
  <w:style w:type="character" w:customStyle="1" w:styleId="apple-converted-space">
    <w:name w:val="apple-converted-space"/>
    <w:basedOn w:val="DefaultParagraphFont"/>
    <w:rsid w:val="002D301F"/>
  </w:style>
  <w:style w:type="paragraph" w:styleId="BalloonText">
    <w:name w:val="Balloon Text"/>
    <w:basedOn w:val="Normal"/>
    <w:link w:val="BalloonTextChar"/>
    <w:uiPriority w:val="99"/>
    <w:semiHidden/>
    <w:unhideWhenUsed/>
    <w:rsid w:val="006604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60492"/>
    <w:rPr>
      <w:rFonts w:ascii="Lucida Grande" w:hAnsi="Lucida Grande"/>
      <w:sz w:val="18"/>
      <w:szCs w:val="18"/>
    </w:rPr>
  </w:style>
  <w:style w:type="character" w:styleId="CommentReference">
    <w:name w:val="annotation reference"/>
    <w:basedOn w:val="DefaultParagraphFont"/>
    <w:uiPriority w:val="99"/>
    <w:semiHidden/>
    <w:unhideWhenUsed/>
    <w:rsid w:val="00660492"/>
    <w:rPr>
      <w:sz w:val="18"/>
      <w:szCs w:val="18"/>
    </w:rPr>
  </w:style>
  <w:style w:type="paragraph" w:styleId="CommentText">
    <w:name w:val="annotation text"/>
    <w:basedOn w:val="Normal"/>
    <w:link w:val="CommentTextChar"/>
    <w:uiPriority w:val="99"/>
    <w:semiHidden/>
    <w:unhideWhenUsed/>
    <w:rsid w:val="00660492"/>
    <w:pPr>
      <w:spacing w:line="240" w:lineRule="auto"/>
    </w:pPr>
    <w:rPr>
      <w:sz w:val="24"/>
      <w:szCs w:val="24"/>
    </w:rPr>
  </w:style>
  <w:style w:type="character" w:customStyle="1" w:styleId="CommentTextChar">
    <w:name w:val="Comment Text Char"/>
    <w:basedOn w:val="DefaultParagraphFont"/>
    <w:link w:val="CommentText"/>
    <w:uiPriority w:val="99"/>
    <w:semiHidden/>
    <w:rsid w:val="00660492"/>
    <w:rPr>
      <w:sz w:val="24"/>
      <w:szCs w:val="24"/>
    </w:rPr>
  </w:style>
  <w:style w:type="paragraph" w:styleId="CommentSubject">
    <w:name w:val="annotation subject"/>
    <w:basedOn w:val="CommentText"/>
    <w:next w:val="CommentText"/>
    <w:link w:val="CommentSubjectChar"/>
    <w:uiPriority w:val="99"/>
    <w:semiHidden/>
    <w:unhideWhenUsed/>
    <w:rsid w:val="00660492"/>
    <w:rPr>
      <w:b/>
      <w:bCs/>
      <w:sz w:val="20"/>
      <w:szCs w:val="20"/>
    </w:rPr>
  </w:style>
  <w:style w:type="character" w:customStyle="1" w:styleId="CommentSubjectChar">
    <w:name w:val="Comment Subject Char"/>
    <w:basedOn w:val="CommentTextChar"/>
    <w:link w:val="CommentSubject"/>
    <w:uiPriority w:val="99"/>
    <w:semiHidden/>
    <w:rsid w:val="00660492"/>
    <w:rPr>
      <w:b/>
      <w:bCs/>
      <w:sz w:val="20"/>
      <w:szCs w:val="20"/>
    </w:rPr>
  </w:style>
  <w:style w:type="paragraph" w:styleId="Revision">
    <w:name w:val="Revision"/>
    <w:hidden/>
    <w:uiPriority w:val="99"/>
    <w:semiHidden/>
    <w:rsid w:val="007A6361"/>
    <w:pPr>
      <w:spacing w:after="0" w:line="240" w:lineRule="auto"/>
    </w:pPr>
  </w:style>
  <w:style w:type="character" w:styleId="Emphasis">
    <w:name w:val="Emphasis"/>
    <w:basedOn w:val="DefaultParagraphFont"/>
    <w:uiPriority w:val="20"/>
    <w:qFormat/>
    <w:rsid w:val="004E5A96"/>
    <w:rPr>
      <w:i/>
      <w:iCs/>
    </w:rPr>
  </w:style>
</w:styles>
</file>

<file path=word/webSettings.xml><?xml version="1.0" encoding="utf-8"?>
<w:webSettings xmlns:r="http://schemas.openxmlformats.org/officeDocument/2006/relationships" xmlns:w="http://schemas.openxmlformats.org/wordprocessingml/2006/main">
  <w:divs>
    <w:div w:id="376050917">
      <w:bodyDiv w:val="1"/>
      <w:marLeft w:val="0"/>
      <w:marRight w:val="0"/>
      <w:marTop w:val="0"/>
      <w:marBottom w:val="0"/>
      <w:divBdr>
        <w:top w:val="none" w:sz="0" w:space="0" w:color="auto"/>
        <w:left w:val="none" w:sz="0" w:space="0" w:color="auto"/>
        <w:bottom w:val="none" w:sz="0" w:space="0" w:color="auto"/>
        <w:right w:val="none" w:sz="0" w:space="0" w:color="auto"/>
      </w:divBdr>
    </w:div>
    <w:div w:id="153557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alrecycle.ca.gov/LEA/Conference/00Conf/Presentations/EarthQks.htm" TargetMode="External"/><Relationship Id="rId13" Type="http://schemas.openxmlformats.org/officeDocument/2006/relationships/hyperlink" Target="http://www.cdc.gov/mmwr/preview/mmwrhtml/00016290.htm" TargetMode="External"/><Relationship Id="rId18" Type="http://schemas.openxmlformats.org/officeDocument/2006/relationships/hyperlink" Target="http://www.westga.edu/~distance/ojdla/fall53/rivera53.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cs.uci.edu/~pr-react/iwic133-mark.pdf" TargetMode="External"/><Relationship Id="rId17" Type="http://schemas.openxmlformats.org/officeDocument/2006/relationships/hyperlink" Target="http://dspace.udel.edu:8080/dspace/bitstream/handle/19716/591/PP206.pdf?sequence=1" TargetMode="External"/><Relationship Id="rId2" Type="http://schemas.openxmlformats.org/officeDocument/2006/relationships/numbering" Target="numbering.xml"/><Relationship Id="rId16" Type="http://schemas.openxmlformats.org/officeDocument/2006/relationships/hyperlink" Target="http://www.animallaw.info/statutes/stusfd2006pl109_308.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poaccess.gov/serialset/creports/pdf/sr109-322/ch20.pdf" TargetMode="External"/><Relationship Id="rId5" Type="http://schemas.openxmlformats.org/officeDocument/2006/relationships/webSettings" Target="webSettings.xml"/><Relationship Id="rId15" Type="http://schemas.openxmlformats.org/officeDocument/2006/relationships/hyperlink" Target="http://www.mendeley.com/research/sharing-knowledge-celebrating-identity-war-stories-and-community-memory-in-a-service-community/" TargetMode="External"/><Relationship Id="rId23" Type="http://schemas.microsoft.com/office/2007/relationships/stylesWithEffects" Target="stylesWithEffects.xml"/><Relationship Id="rId10" Type="http://schemas.openxmlformats.org/officeDocument/2006/relationships/hyperlink" Target="http://www.thomasheverin.com/uploads/4/6/5/8/4658640/heverin_iscram_2010.pdf" TargetMode="External"/><Relationship Id="rId19" Type="http://schemas.openxmlformats.org/officeDocument/2006/relationships/hyperlink" Target="http://www.thedoctorstv.com/main/show_synopsis/500?section=synopsis" TargetMode="External"/><Relationship Id="rId4" Type="http://schemas.openxmlformats.org/officeDocument/2006/relationships/settings" Target="settings.xml"/><Relationship Id="rId9" Type="http://schemas.openxmlformats.org/officeDocument/2006/relationships/hyperlink" Target="http://www.nytimes.com/roomfordebate/2011/08/29/what-did-we-learn-from-irene/the-cry-wolf-effect-after-hurricane-irene" TargetMode="External"/><Relationship Id="rId14" Type="http://schemas.openxmlformats.org/officeDocument/2006/relationships/hyperlink" Target="http://www.westga.edu/~distance/ojdla/winter24/omalley24.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011F4-3D20-4758-8479-3131B06B4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11305</Words>
  <Characters>64442</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 White</dc:creator>
  <cp:lastModifiedBy>Joanne White</cp:lastModifiedBy>
  <cp:revision>2</cp:revision>
  <cp:lastPrinted>2011-10-15T19:34:00Z</cp:lastPrinted>
  <dcterms:created xsi:type="dcterms:W3CDTF">2011-11-27T03:12:00Z</dcterms:created>
  <dcterms:modified xsi:type="dcterms:W3CDTF">2011-11-27T03:12:00Z</dcterms:modified>
</cp:coreProperties>
</file>